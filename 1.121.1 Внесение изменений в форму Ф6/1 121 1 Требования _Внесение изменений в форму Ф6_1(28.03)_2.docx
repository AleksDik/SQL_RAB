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</w:tcPr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4D6C83" w:rsidRPr="000268C7" w:rsidRDefault="004D6C83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4D6C83" w:rsidRPr="000268C7" w:rsidTr="0013189F">
        <w:trPr>
          <w:trHeight w:val="563"/>
        </w:trPr>
        <w:tc>
          <w:tcPr>
            <w:tcW w:w="4673" w:type="dxa"/>
            <w:vAlign w:val="bottom"/>
          </w:tcPr>
          <w:p w:rsidR="004D6C83" w:rsidRPr="009C3A72" w:rsidRDefault="008D0FC8" w:rsidP="00FC0E69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FC0E69">
              <w:rPr>
                <w:sz w:val="28"/>
                <w:szCs w:val="28"/>
              </w:rPr>
              <w:t>4</w:t>
            </w:r>
            <w:r w:rsidR="004D6C83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Pr="003C75E0" w:rsidRDefault="004D6C83" w:rsidP="004D6C83">
      <w:pPr>
        <w:pStyle w:val="33"/>
        <w:ind w:left="0"/>
        <w:jc w:val="both"/>
        <w:rPr>
          <w:b/>
          <w:sz w:val="28"/>
          <w:szCs w:val="28"/>
        </w:rPr>
      </w:pPr>
    </w:p>
    <w:p w:rsidR="004D6C83" w:rsidRDefault="00C25FDA" w:rsidP="00C25FDA">
      <w:pPr>
        <w:pStyle w:val="33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="004D6C83" w:rsidRPr="00B020E3">
        <w:rPr>
          <w:b/>
          <w:sz w:val="36"/>
          <w:szCs w:val="36"/>
        </w:rPr>
        <w:t>ИС «КУРС»</w:t>
      </w:r>
    </w:p>
    <w:p w:rsidR="00FC0E69" w:rsidRPr="00C25FDA" w:rsidRDefault="00FC0E69" w:rsidP="00C25FDA">
      <w:pPr>
        <w:pStyle w:val="33"/>
        <w:ind w:left="0"/>
        <w:jc w:val="center"/>
        <w:rPr>
          <w:b/>
          <w:sz w:val="36"/>
          <w:szCs w:val="36"/>
        </w:rPr>
      </w:pPr>
    </w:p>
    <w:p w:rsidR="00FC0E69" w:rsidRDefault="00FC0E69" w:rsidP="004D6C83">
      <w:pPr>
        <w:pStyle w:val="33"/>
        <w:ind w:left="0"/>
        <w:jc w:val="center"/>
        <w:rPr>
          <w:b/>
          <w:sz w:val="28"/>
          <w:szCs w:val="28"/>
        </w:rPr>
      </w:pPr>
      <w:r w:rsidRPr="00FC0E69">
        <w:rPr>
          <w:b/>
          <w:sz w:val="28"/>
          <w:szCs w:val="28"/>
        </w:rPr>
        <w:t>Внесение изменений в</w:t>
      </w:r>
      <w:r w:rsidR="00706F43">
        <w:rPr>
          <w:b/>
          <w:sz w:val="28"/>
          <w:szCs w:val="28"/>
        </w:rPr>
        <w:t xml:space="preserve"> форму</w:t>
      </w:r>
      <w:r w:rsidR="00706F43" w:rsidRPr="00706F43">
        <w:rPr>
          <w:b/>
          <w:sz w:val="28"/>
          <w:szCs w:val="28"/>
        </w:rPr>
        <w:t xml:space="preserve"> </w:t>
      </w:r>
      <w:r w:rsidR="00706F43">
        <w:rPr>
          <w:b/>
          <w:sz w:val="28"/>
          <w:szCs w:val="28"/>
        </w:rPr>
        <w:t>Ф</w:t>
      </w:r>
      <w:r w:rsidR="00706F43" w:rsidRPr="00706F43">
        <w:rPr>
          <w:b/>
          <w:sz w:val="28"/>
          <w:szCs w:val="28"/>
        </w:rPr>
        <w:t>-</w:t>
      </w:r>
      <w:r w:rsidR="00706F43">
        <w:rPr>
          <w:b/>
          <w:sz w:val="28"/>
          <w:szCs w:val="28"/>
        </w:rPr>
        <w:t>1(выписка из карточки постановки на учет) и Ф-</w:t>
      </w:r>
      <w:r w:rsidRPr="00FC0E69">
        <w:rPr>
          <w:b/>
          <w:sz w:val="28"/>
          <w:szCs w:val="28"/>
        </w:rPr>
        <w:t xml:space="preserve">6 (предоставление жилого помещения) и список жилой площади в части отображения площадей </w:t>
      </w:r>
    </w:p>
    <w:p w:rsidR="004D6C83" w:rsidRDefault="004D6C83" w:rsidP="004D6C83">
      <w:pPr>
        <w:pStyle w:val="33"/>
        <w:ind w:left="0"/>
        <w:jc w:val="center"/>
        <w:rPr>
          <w:sz w:val="26"/>
          <w:szCs w:val="26"/>
        </w:rPr>
      </w:pPr>
      <w:proofErr w:type="gramStart"/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FC0E69">
        <w:rPr>
          <w:sz w:val="26"/>
          <w:szCs w:val="26"/>
        </w:rPr>
        <w:t xml:space="preserve"> </w:t>
      </w:r>
      <w:r w:rsidR="00FC0E69" w:rsidRPr="00FC0E69">
        <w:rPr>
          <w:sz w:val="26"/>
          <w:szCs w:val="26"/>
        </w:rPr>
        <w:t>ДЖС-10839/4</w:t>
      </w:r>
      <w:r w:rsidRPr="00E96959">
        <w:rPr>
          <w:sz w:val="26"/>
          <w:szCs w:val="26"/>
        </w:rPr>
        <w:t xml:space="preserve"> от </w:t>
      </w:r>
      <w:r w:rsidR="00FC0E69">
        <w:rPr>
          <w:sz w:val="26"/>
          <w:szCs w:val="26"/>
        </w:rPr>
        <w:t>10</w:t>
      </w:r>
      <w:r>
        <w:rPr>
          <w:sz w:val="26"/>
          <w:szCs w:val="26"/>
        </w:rPr>
        <w:t>.</w:t>
      </w:r>
      <w:r w:rsidR="00FC0E69">
        <w:rPr>
          <w:sz w:val="26"/>
          <w:szCs w:val="26"/>
        </w:rPr>
        <w:t>0</w:t>
      </w:r>
      <w:r w:rsidR="00C25FDA">
        <w:rPr>
          <w:sz w:val="26"/>
          <w:szCs w:val="26"/>
        </w:rPr>
        <w:t>2</w:t>
      </w:r>
      <w:r w:rsidR="008D0FC8">
        <w:rPr>
          <w:sz w:val="26"/>
          <w:szCs w:val="26"/>
        </w:rPr>
        <w:t>.201</w:t>
      </w:r>
      <w:r w:rsidR="00FC0E69">
        <w:rPr>
          <w:sz w:val="26"/>
          <w:szCs w:val="26"/>
        </w:rPr>
        <w:t>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  <w:proofErr w:type="gramEnd"/>
    </w:p>
    <w:p w:rsidR="004D6C83" w:rsidRPr="00E96959" w:rsidRDefault="004D6C83" w:rsidP="004D6C83">
      <w:pPr>
        <w:pStyle w:val="33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="008D0FC8" w:rsidRPr="008D0FC8">
        <w:rPr>
          <w:sz w:val="26"/>
          <w:szCs w:val="26"/>
        </w:rPr>
        <w:t>1.</w:t>
      </w:r>
      <w:r w:rsidR="00C25FDA">
        <w:rPr>
          <w:sz w:val="26"/>
          <w:szCs w:val="26"/>
        </w:rPr>
        <w:t>1</w:t>
      </w:r>
      <w:r w:rsidR="00FC0E69">
        <w:rPr>
          <w:sz w:val="26"/>
          <w:szCs w:val="26"/>
        </w:rPr>
        <w:t>21</w:t>
      </w:r>
      <w:r w:rsidRPr="00E96959">
        <w:rPr>
          <w:sz w:val="28"/>
          <w:szCs w:val="28"/>
        </w:rPr>
        <w:t>)</w:t>
      </w:r>
    </w:p>
    <w:p w:rsidR="008C1842" w:rsidRPr="00FC0E69" w:rsidRDefault="008C1842" w:rsidP="008C1842">
      <w:pPr>
        <w:pStyle w:val="33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fldSimple w:instr=" FILLIN  &quot;Введите номер версии&quot;  \* MERGEFORMAT ">
        <w:r w:rsidR="00FA565E" w:rsidRPr="00FA565E">
          <w:rPr>
            <w:sz w:val="28"/>
            <w:szCs w:val="28"/>
          </w:rPr>
          <w:t>2</w:t>
        </w:r>
      </w:fldSimple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4D6C83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p w:rsidR="004D6C83" w:rsidRPr="0005055B" w:rsidRDefault="004D6C83" w:rsidP="004D6C83">
      <w:pPr>
        <w:pStyle w:val="33"/>
        <w:ind w:left="0"/>
        <w:jc w:val="center"/>
      </w:pPr>
      <w:r w:rsidRPr="0005055B">
        <w:t>На</w:t>
      </w:r>
      <w:r w:rsidR="00C25FDA">
        <w:t xml:space="preserve"> </w:t>
      </w:r>
      <w:fldSimple w:instr=" NUMPAGES   \* MERGEFORMAT ">
        <w:ins w:id="0" w:author="User" w:date="2014-04-01T16:33:00Z">
          <w:r w:rsidR="00875A9D" w:rsidRPr="00875A9D">
            <w:rPr>
              <w:noProof/>
              <w:u w:val="single"/>
              <w:rPrChange w:id="1" w:author="User" w:date="2014-04-01T16:33:00Z">
                <w:rPr/>
              </w:rPrChange>
            </w:rPr>
            <w:t>16</w:t>
          </w:r>
        </w:ins>
        <w:del w:id="2" w:author="User" w:date="2014-04-01T16:33:00Z">
          <w:r w:rsidR="00FA565E" w:rsidRPr="00FA565E" w:rsidDel="00875A9D">
            <w:rPr>
              <w:noProof/>
              <w:u w:val="single"/>
            </w:rPr>
            <w:delText>19</w:delText>
          </w:r>
        </w:del>
      </w:fldSimple>
      <w:r w:rsidRPr="0005055B">
        <w:t xml:space="preserve"> листах</w:t>
      </w:r>
    </w:p>
    <w:p w:rsidR="004D6C83" w:rsidRPr="003C75E0" w:rsidRDefault="004D6C83" w:rsidP="004D6C83">
      <w:pPr>
        <w:pStyle w:val="33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C25FDA" w:rsidRPr="001B7662" w:rsidTr="00C25FDA">
        <w:trPr>
          <w:trHeight w:val="1365"/>
          <w:jc w:val="right"/>
        </w:trPr>
        <w:tc>
          <w:tcPr>
            <w:tcW w:w="5168" w:type="dxa"/>
          </w:tcPr>
          <w:p w:rsidR="00C25FDA" w:rsidRPr="00184BC5" w:rsidRDefault="00C25FDA" w:rsidP="0013189F">
            <w:pPr>
              <w:pStyle w:val="33"/>
              <w:ind w:left="0"/>
              <w:rPr>
                <w:sz w:val="28"/>
                <w:szCs w:val="28"/>
              </w:rPr>
            </w:pPr>
            <w:r w:rsidRPr="00184BC5"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</w:p>
          <w:p w:rsidR="00C25FDA" w:rsidRPr="00F5042A" w:rsidRDefault="00C25FDA" w:rsidP="0013189F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C25FDA" w:rsidRDefault="00C25FDA" w:rsidP="0013189F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bookmarkStart w:id="3" w:name="_Toc334003282"/>
            <w:r w:rsidRPr="00F5042A">
              <w:rPr>
                <w:sz w:val="28"/>
                <w:szCs w:val="28"/>
              </w:rPr>
              <w:t xml:space="preserve">__________________ </w:t>
            </w:r>
            <w:proofErr w:type="spellStart"/>
            <w:r w:rsidRPr="00F5042A">
              <w:rPr>
                <w:sz w:val="28"/>
                <w:szCs w:val="28"/>
              </w:rPr>
              <w:t>Жемионис</w:t>
            </w:r>
            <w:proofErr w:type="spellEnd"/>
            <w:r w:rsidRPr="00F5042A">
              <w:rPr>
                <w:sz w:val="28"/>
                <w:szCs w:val="28"/>
              </w:rPr>
              <w:t xml:space="preserve"> В.Ю</w:t>
            </w:r>
            <w:bookmarkEnd w:id="3"/>
            <w:r w:rsidRPr="00F5042A">
              <w:rPr>
                <w:sz w:val="28"/>
                <w:szCs w:val="28"/>
              </w:rPr>
              <w:t>.</w:t>
            </w:r>
          </w:p>
          <w:p w:rsidR="00C25FDA" w:rsidRPr="001B7662" w:rsidRDefault="00C25FDA" w:rsidP="00FC0E69">
            <w:pPr>
              <w:keepNext/>
              <w:spacing w:line="360" w:lineRule="auto"/>
              <w:ind w:left="22"/>
              <w:outlineLvl w:val="3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F5042A" w:rsidRDefault="00C25FDA" w:rsidP="0013189F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C25FDA" w:rsidRPr="00F5042A" w:rsidRDefault="00C25FDA" w:rsidP="0013189F">
            <w:pPr>
              <w:rPr>
                <w:sz w:val="28"/>
                <w:szCs w:val="28"/>
              </w:rPr>
            </w:pPr>
          </w:p>
          <w:p w:rsidR="00C25FDA" w:rsidRPr="004F11F6" w:rsidRDefault="00C25FDA" w:rsidP="0013189F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C25FDA" w:rsidRPr="001B7662" w:rsidRDefault="00C25FDA" w:rsidP="00FC0E6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  <w:tr w:rsidR="00C25FDA" w:rsidRPr="001B7662" w:rsidTr="00C25FDA">
        <w:trPr>
          <w:trHeight w:val="898"/>
          <w:jc w:val="right"/>
        </w:trPr>
        <w:tc>
          <w:tcPr>
            <w:tcW w:w="5168" w:type="dxa"/>
          </w:tcPr>
          <w:p w:rsidR="00C25FDA" w:rsidRPr="00184BC5" w:rsidRDefault="00C25FDA" w:rsidP="00C25FDA">
            <w:pPr>
              <w:pStyle w:val="33"/>
              <w:ind w:left="0"/>
              <w:rPr>
                <w:sz w:val="28"/>
                <w:szCs w:val="28"/>
              </w:rPr>
            </w:pPr>
            <w:r w:rsidRPr="00184BC5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C25FDA" w:rsidRDefault="00C25FDA" w:rsidP="00C25FDA">
            <w:pPr>
              <w:rPr>
                <w:sz w:val="28"/>
                <w:szCs w:val="28"/>
              </w:rPr>
            </w:pPr>
          </w:p>
          <w:p w:rsidR="00C25FDA" w:rsidRDefault="00C25FDA" w:rsidP="00C25FD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C25FDA" w:rsidRPr="00F5042A" w:rsidRDefault="00C25FDA" w:rsidP="00FC0E69">
            <w:pPr>
              <w:rPr>
                <w:sz w:val="28"/>
                <w:szCs w:val="28"/>
              </w:rPr>
            </w:pPr>
            <w:r>
              <w:t>«___»______________201</w:t>
            </w:r>
            <w:r w:rsidR="00FC0E69">
              <w:t>4</w:t>
            </w:r>
            <w:r>
              <w:t>г.</w:t>
            </w:r>
          </w:p>
        </w:tc>
      </w:tr>
    </w:tbl>
    <w:p w:rsidR="004D6C83" w:rsidRDefault="00C25FDA">
      <w:r>
        <w:br w:type="page"/>
      </w:r>
    </w:p>
    <w:p w:rsidR="00736E34" w:rsidRDefault="00D52B46" w:rsidP="00E50C66">
      <w:pPr>
        <w:pStyle w:val="11"/>
      </w:pPr>
      <w:r w:rsidRPr="00235E91">
        <w:lastRenderedPageBreak/>
        <w:t>Оглавление</w:t>
      </w:r>
    </w:p>
    <w:p w:rsidR="00431F4D" w:rsidRDefault="005D5B03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D5B03">
        <w:rPr>
          <w:sz w:val="28"/>
          <w:szCs w:val="28"/>
        </w:rPr>
        <w:fldChar w:fldCharType="begin"/>
      </w:r>
      <w:r w:rsidR="00736E34" w:rsidRPr="00736E34">
        <w:rPr>
          <w:sz w:val="28"/>
          <w:szCs w:val="28"/>
        </w:rPr>
        <w:instrText xml:space="preserve"> TOC \o "1-3" \h \z \u </w:instrText>
      </w:r>
      <w:r w:rsidRPr="005D5B03">
        <w:rPr>
          <w:sz w:val="28"/>
          <w:szCs w:val="28"/>
        </w:rPr>
        <w:fldChar w:fldCharType="separate"/>
      </w:r>
      <w:hyperlink w:anchor="_Toc384103668" w:history="1">
        <w:r w:rsidR="00431F4D" w:rsidRPr="00AB08C0">
          <w:rPr>
            <w:rStyle w:val="ad"/>
            <w:noProof/>
          </w:rPr>
          <w:t>1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Основание для разработки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103669" w:history="1">
        <w:r w:rsidR="00431F4D" w:rsidRPr="00AB08C0">
          <w:rPr>
            <w:rStyle w:val="ad"/>
            <w:noProof/>
          </w:rPr>
          <w:t>2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Цели задачи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103670" w:history="1">
        <w:r w:rsidR="00431F4D" w:rsidRPr="00AB08C0">
          <w:rPr>
            <w:rStyle w:val="ad"/>
            <w:noProof/>
          </w:rPr>
          <w:t>3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Термины и обозначения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84103671" w:history="1">
        <w:r w:rsidR="00431F4D" w:rsidRPr="00AB08C0">
          <w:rPr>
            <w:rStyle w:val="ad"/>
            <w:noProof/>
          </w:rPr>
          <w:t>4</w:t>
        </w:r>
        <w:r w:rsidR="00431F4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задаче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2" w:history="1">
        <w:r w:rsidR="00431F4D" w:rsidRPr="00AB08C0">
          <w:rPr>
            <w:rStyle w:val="ad"/>
            <w:noProof/>
          </w:rPr>
          <w:t>4.1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Общие требования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3" w:history="1">
        <w:r w:rsidR="00431F4D" w:rsidRPr="00AB08C0">
          <w:rPr>
            <w:rStyle w:val="ad"/>
            <w:noProof/>
          </w:rPr>
          <w:t>4.1.1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Общие требования для печатной формы Ф-1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4" w:history="1">
        <w:r w:rsidR="00431F4D" w:rsidRPr="00AB08C0">
          <w:rPr>
            <w:rStyle w:val="ad"/>
            <w:noProof/>
          </w:rPr>
          <w:t>4.1.2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Общие требования для печатной формы Ф-6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5" w:history="1">
        <w:r w:rsidR="00431F4D" w:rsidRPr="00AB08C0">
          <w:rPr>
            <w:rStyle w:val="ad"/>
            <w:noProof/>
          </w:rPr>
          <w:t>4.2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печатной форме Ф-1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6" w:history="1">
        <w:r w:rsidR="00431F4D" w:rsidRPr="00AB08C0">
          <w:rPr>
            <w:rStyle w:val="ad"/>
            <w:noProof/>
          </w:rPr>
          <w:t>4.2.1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Вызов функции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7" w:history="1">
        <w:r w:rsidR="00431F4D" w:rsidRPr="00AB08C0">
          <w:rPr>
            <w:rStyle w:val="ad"/>
            <w:noProof/>
          </w:rPr>
          <w:t>4.2.2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Список экранных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8" w:history="1">
        <w:r w:rsidR="00431F4D" w:rsidRPr="00AB08C0">
          <w:rPr>
            <w:rStyle w:val="ad"/>
            <w:noProof/>
          </w:rPr>
          <w:t>4.2.3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Список печатных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79" w:history="1">
        <w:r w:rsidR="00431F4D" w:rsidRPr="00AB08C0">
          <w:rPr>
            <w:rStyle w:val="ad"/>
            <w:noProof/>
          </w:rPr>
          <w:t>4.2.4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Поведение системы и пользователя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0" w:history="1">
        <w:r w:rsidR="00431F4D" w:rsidRPr="00AB08C0">
          <w:rPr>
            <w:rStyle w:val="ad"/>
            <w:noProof/>
          </w:rPr>
          <w:t>4.3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печатной форме Ф-6 при закреплении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1" w:history="1">
        <w:r w:rsidR="00431F4D" w:rsidRPr="00AB08C0">
          <w:rPr>
            <w:rStyle w:val="ad"/>
            <w:noProof/>
          </w:rPr>
          <w:t>4.3.1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Список экранных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2" w:history="1">
        <w:r w:rsidR="00431F4D" w:rsidRPr="00AB08C0">
          <w:rPr>
            <w:rStyle w:val="ad"/>
            <w:noProof/>
          </w:rPr>
          <w:t>4.3.2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Функция закрепления для отдельных и коммунальных квартир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3" w:history="1">
        <w:r w:rsidR="00431F4D" w:rsidRPr="00AB08C0">
          <w:rPr>
            <w:rStyle w:val="ad"/>
            <w:noProof/>
          </w:rPr>
          <w:t>4.4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печатной форме Ф-6 при предоставлении (включая предоставление нескольких квартир)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4" w:history="1">
        <w:r w:rsidR="00431F4D" w:rsidRPr="00AB08C0">
          <w:rPr>
            <w:rStyle w:val="ad"/>
            <w:noProof/>
          </w:rPr>
          <w:t>4.4.1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Функция предоставления для отдельных и коммунальных квартир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5" w:history="1">
        <w:r w:rsidR="00431F4D" w:rsidRPr="00AB08C0">
          <w:rPr>
            <w:rStyle w:val="ad"/>
            <w:noProof/>
          </w:rPr>
          <w:t>4.5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Требования к функции отображения значений площадей в столбцах в списках учетных дел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6" w:history="1">
        <w:r w:rsidR="00431F4D" w:rsidRPr="00AB08C0">
          <w:rPr>
            <w:rStyle w:val="ad"/>
            <w:noProof/>
          </w:rPr>
          <w:t>4.5.1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  <w:lang w:val="en-US"/>
          </w:rPr>
          <w:t>Список экранных форм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1F4D" w:rsidRDefault="005D5B03">
      <w:pPr>
        <w:pStyle w:val="35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103687" w:history="1">
        <w:r w:rsidR="00431F4D" w:rsidRPr="00AB08C0">
          <w:rPr>
            <w:rStyle w:val="ad"/>
            <w:noProof/>
          </w:rPr>
          <w:t>4.5.2</w:t>
        </w:r>
        <w:r w:rsidR="00431F4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31F4D" w:rsidRPr="00AB08C0">
          <w:rPr>
            <w:rStyle w:val="ad"/>
            <w:noProof/>
          </w:rPr>
          <w:t>Правила наполнения столбцов</w:t>
        </w:r>
        <w:r w:rsidR="00431F4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1F4D">
          <w:rPr>
            <w:noProof/>
            <w:webHidden/>
          </w:rPr>
          <w:instrText xml:space="preserve"> PAGEREF _Toc384103687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5A9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6E34" w:rsidRDefault="005D5B03" w:rsidP="00E50C66">
      <w:pPr>
        <w:spacing w:line="360" w:lineRule="auto"/>
      </w:pPr>
      <w:r w:rsidRPr="00736E34">
        <w:rPr>
          <w:sz w:val="28"/>
          <w:szCs w:val="28"/>
        </w:rPr>
        <w:fldChar w:fldCharType="end"/>
      </w:r>
    </w:p>
    <w:p w:rsidR="00736E34" w:rsidRPr="00736E34" w:rsidRDefault="00736E34" w:rsidP="00736E34">
      <w:r>
        <w:br w:type="page"/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4" w:name="_Toc317252415"/>
      <w:bookmarkStart w:id="5" w:name="_Toc328745720"/>
      <w:bookmarkStart w:id="6" w:name="_Toc339368913"/>
      <w:bookmarkStart w:id="7" w:name="_Toc384103668"/>
      <w:r w:rsidRPr="003C75E0">
        <w:lastRenderedPageBreak/>
        <w:t>Основание для разработки</w:t>
      </w:r>
      <w:bookmarkEnd w:id="4"/>
      <w:bookmarkEnd w:id="5"/>
      <w:bookmarkEnd w:id="6"/>
      <w:bookmarkEnd w:id="7"/>
      <w:r w:rsidRPr="003C75E0">
        <w:t xml:space="preserve"> </w:t>
      </w:r>
    </w:p>
    <w:p w:rsidR="00D52B46" w:rsidRPr="004F11F6" w:rsidRDefault="00D52B46" w:rsidP="008529BC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 w:rsidRPr="00E96959">
        <w:rPr>
          <w:sz w:val="26"/>
          <w:szCs w:val="26"/>
        </w:rPr>
        <w:t xml:space="preserve"> </w:t>
      </w:r>
      <w:r w:rsidRPr="004F11F6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C25FDA">
        <w:rPr>
          <w:sz w:val="26"/>
          <w:szCs w:val="26"/>
        </w:rPr>
        <w:t>.</w:t>
      </w:r>
    </w:p>
    <w:p w:rsidR="00D52B46" w:rsidRDefault="00D52B46" w:rsidP="00D52B46">
      <w:pPr>
        <w:pStyle w:val="1"/>
        <w:numPr>
          <w:ilvl w:val="0"/>
          <w:numId w:val="1"/>
        </w:numPr>
      </w:pPr>
      <w:bookmarkStart w:id="8" w:name="_Toc328745721"/>
      <w:bookmarkStart w:id="9" w:name="_Toc339368914"/>
      <w:bookmarkStart w:id="10" w:name="_Toc384103669"/>
      <w:r w:rsidRPr="007A0D4B">
        <w:t>Цели задачи</w:t>
      </w:r>
      <w:bookmarkEnd w:id="8"/>
      <w:bookmarkEnd w:id="9"/>
      <w:bookmarkEnd w:id="10"/>
    </w:p>
    <w:p w:rsidR="00D52B46" w:rsidRDefault="008D0FC8" w:rsidP="00D6275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FC0E69">
        <w:rPr>
          <w:sz w:val="26"/>
          <w:szCs w:val="26"/>
        </w:rPr>
        <w:t>10.0</w:t>
      </w:r>
      <w:r w:rsidR="00C25FDA">
        <w:rPr>
          <w:sz w:val="26"/>
          <w:szCs w:val="26"/>
        </w:rPr>
        <w:t>2.201</w:t>
      </w:r>
      <w:r w:rsidR="00FC0E69">
        <w:rPr>
          <w:sz w:val="26"/>
          <w:szCs w:val="26"/>
        </w:rPr>
        <w:t>4</w:t>
      </w:r>
      <w:r w:rsidR="00C25FDA">
        <w:rPr>
          <w:sz w:val="26"/>
          <w:szCs w:val="26"/>
        </w:rPr>
        <w:t xml:space="preserve"> </w:t>
      </w:r>
      <w:r w:rsidR="00D52B46" w:rsidRPr="009423B4">
        <w:t xml:space="preserve">г. </w:t>
      </w:r>
      <w:r w:rsidR="00FC0E69">
        <w:rPr>
          <w:sz w:val="26"/>
          <w:szCs w:val="26"/>
        </w:rPr>
        <w:t>ДЖС-</w:t>
      </w:r>
      <w:r w:rsidR="00FC0E69" w:rsidRPr="00FC0E69">
        <w:rPr>
          <w:sz w:val="26"/>
          <w:szCs w:val="26"/>
        </w:rPr>
        <w:t>10839/4</w:t>
      </w:r>
      <w:r w:rsidR="00FC0E69">
        <w:rPr>
          <w:sz w:val="26"/>
          <w:szCs w:val="26"/>
        </w:rPr>
        <w:t xml:space="preserve"> </w:t>
      </w:r>
      <w:r w:rsidR="00D62753">
        <w:t>целью задачи являе</w:t>
      </w:r>
      <w:r w:rsidR="00D52B46">
        <w:t>тся</w:t>
      </w:r>
      <w:r w:rsidR="00D62753">
        <w:t xml:space="preserve"> </w:t>
      </w:r>
      <w:r w:rsidR="00706F43">
        <w:t xml:space="preserve">внесение изменений в печатные формы выписки из карточки постановки на учет (Ф-1) и </w:t>
      </w:r>
      <w:r w:rsidR="00FC0E69">
        <w:t xml:space="preserve"> предоставления жилого помещения (Ф-6)</w:t>
      </w:r>
    </w:p>
    <w:p w:rsidR="00B02B02" w:rsidRDefault="00B02B02" w:rsidP="00B02B02">
      <w:pPr>
        <w:pStyle w:val="1"/>
        <w:numPr>
          <w:ilvl w:val="0"/>
          <w:numId w:val="1"/>
        </w:numPr>
      </w:pPr>
      <w:bookmarkStart w:id="11" w:name="_Toc384103670"/>
      <w:r>
        <w:t>Термины и обозначения</w:t>
      </w:r>
      <w:bookmarkEnd w:id="11"/>
      <w:r>
        <w:t xml:space="preserve"> </w:t>
      </w:r>
    </w:p>
    <w:p w:rsidR="008529BC" w:rsidRDefault="008529BC" w:rsidP="008529BC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8529BC" w:rsidRDefault="008529BC" w:rsidP="008529BC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8529BC" w:rsidRDefault="008529BC" w:rsidP="008529BC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FC0E69" w:rsidRPr="006105F0" w:rsidRDefault="00FC0E69" w:rsidP="00FC0E69">
      <w:pPr>
        <w:spacing w:line="360" w:lineRule="auto"/>
        <w:ind w:firstLine="432"/>
        <w:jc w:val="both"/>
        <w:rPr>
          <w:sz w:val="28"/>
          <w:szCs w:val="28"/>
        </w:rPr>
      </w:pPr>
      <w:r w:rsidRPr="006105F0">
        <w:rPr>
          <w:sz w:val="28"/>
          <w:szCs w:val="28"/>
        </w:rPr>
        <w:t xml:space="preserve">БТИ </w:t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6105F0">
        <w:rPr>
          <w:sz w:val="28"/>
          <w:szCs w:val="28"/>
        </w:rPr>
        <w:tab/>
      </w:r>
      <w:r w:rsidRPr="00FC0E69">
        <w:t>Бюро технической инвентаризации</w:t>
      </w:r>
    </w:p>
    <w:p w:rsidR="00C25FDA" w:rsidRDefault="00C25FDA" w:rsidP="008529BC">
      <w:pPr>
        <w:spacing w:line="360" w:lineRule="auto"/>
        <w:ind w:firstLine="432"/>
      </w:pPr>
    </w:p>
    <w:p w:rsidR="008529BC" w:rsidRDefault="008529BC" w:rsidP="008529BC"/>
    <w:p w:rsidR="00D52B46" w:rsidRDefault="00D52B46" w:rsidP="00D52B46">
      <w:pPr>
        <w:pStyle w:val="1"/>
        <w:numPr>
          <w:ilvl w:val="0"/>
          <w:numId w:val="1"/>
        </w:numPr>
      </w:pPr>
      <w:bookmarkStart w:id="12" w:name="_Toc339368917"/>
      <w:bookmarkStart w:id="13" w:name="_Toc384103671"/>
      <w:r w:rsidRPr="00331AA5">
        <w:t>Требования к задаче</w:t>
      </w:r>
      <w:bookmarkEnd w:id="12"/>
      <w:bookmarkEnd w:id="13"/>
    </w:p>
    <w:p w:rsidR="000C409C" w:rsidRDefault="00AD69A8" w:rsidP="00AD69A8">
      <w:pPr>
        <w:spacing w:line="360" w:lineRule="auto"/>
        <w:ind w:firstLine="432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</w:t>
      </w:r>
      <w:r w:rsidR="00C25FDA">
        <w:t xml:space="preserve">в ИС «КУРС» </w:t>
      </w:r>
      <w:r>
        <w:t>необходимо</w:t>
      </w:r>
      <w:r w:rsidR="000C409C">
        <w:t xml:space="preserve"> внести изменения в отображение значений площадей</w:t>
      </w:r>
      <w:r w:rsidR="00C25FDA">
        <w:t xml:space="preserve"> </w:t>
      </w:r>
      <w:r w:rsidR="001A73B5">
        <w:t xml:space="preserve">на печатных формах выписки из карточки постановки на учет (форма Ф-1) и </w:t>
      </w:r>
      <w:r w:rsidR="000C409C">
        <w:t>предоставления жилого помещения (</w:t>
      </w:r>
      <w:r w:rsidR="001A73B5">
        <w:t>Форма Ф</w:t>
      </w:r>
      <w:r w:rsidR="000C409C">
        <w:t>-6)</w:t>
      </w:r>
      <w:r w:rsidR="002E4C4B">
        <w:t>.</w:t>
      </w:r>
      <w:r w:rsidR="00BD249D">
        <w:t xml:space="preserve"> </w:t>
      </w:r>
    </w:p>
    <w:p w:rsidR="00685DEA" w:rsidRDefault="00685DEA" w:rsidP="00685DEA">
      <w:pPr>
        <w:pStyle w:val="2"/>
        <w:numPr>
          <w:ilvl w:val="1"/>
          <w:numId w:val="1"/>
        </w:numPr>
      </w:pPr>
      <w:bookmarkStart w:id="14" w:name="_Toc339368918"/>
      <w:bookmarkStart w:id="15" w:name="_Toc384103672"/>
      <w:r>
        <w:t>Общие требования</w:t>
      </w:r>
      <w:bookmarkEnd w:id="14"/>
      <w:bookmarkEnd w:id="15"/>
    </w:p>
    <w:p w:rsidR="0012620B" w:rsidRPr="00DA13CC" w:rsidRDefault="00625463" w:rsidP="0012620B">
      <w:pPr>
        <w:pStyle w:val="31"/>
        <w:rPr>
          <w:color w:val="auto"/>
        </w:rPr>
      </w:pPr>
      <w:bookmarkStart w:id="16" w:name="_Toc384103673"/>
      <w:r w:rsidRPr="00625463">
        <w:rPr>
          <w:color w:val="auto"/>
        </w:rPr>
        <w:t>Общие требования для печатной формы Ф-1</w:t>
      </w:r>
      <w:bookmarkEnd w:id="16"/>
    </w:p>
    <w:p w:rsidR="001A73B5" w:rsidRPr="000466C6" w:rsidRDefault="001A73B5" w:rsidP="0012620B">
      <w:pPr>
        <w:spacing w:line="360" w:lineRule="auto"/>
        <w:ind w:firstLine="432"/>
        <w:rPr>
          <w:i/>
          <w:u w:val="single"/>
        </w:rPr>
      </w:pPr>
      <w:r>
        <w:t xml:space="preserve">Для отображения значений площади на печатной форме </w:t>
      </w:r>
      <w:r w:rsidR="00CD2423">
        <w:t>«</w:t>
      </w:r>
      <w:r>
        <w:t>выписки из карточки учетного дела</w:t>
      </w:r>
      <w:r w:rsidR="00CD2423">
        <w:t>»</w:t>
      </w:r>
      <w:r>
        <w:t xml:space="preserve"> и</w:t>
      </w:r>
      <w:proofErr w:type="gramStart"/>
      <w:r>
        <w:rPr>
          <w:lang w:val="en-US"/>
        </w:rPr>
        <w:t>c</w:t>
      </w:r>
      <w:proofErr w:type="gramEnd"/>
      <w:r>
        <w:t>пользуются</w:t>
      </w:r>
      <w:r w:rsidRPr="001A73B5">
        <w:t xml:space="preserve"> соответствующие </w:t>
      </w:r>
      <w:r>
        <w:t>поля из таблиц AFFAIR</w:t>
      </w:r>
      <w:ins w:id="17" w:author="Ilyin Ivan" w:date="2014-03-19T08:43:00Z">
        <w:r w:rsidR="00625463" w:rsidRPr="00625463">
          <w:t xml:space="preserve"> и </w:t>
        </w:r>
        <w:r w:rsidR="00DA13CC">
          <w:rPr>
            <w:lang w:val="en-US"/>
          </w:rPr>
          <w:t>APARTMENT</w:t>
        </w:r>
      </w:ins>
      <w:r>
        <w:t>.</w:t>
      </w:r>
      <w:r w:rsidR="0012620B">
        <w:t xml:space="preserve"> </w:t>
      </w:r>
    </w:p>
    <w:p w:rsidR="0012620B" w:rsidRDefault="0012620B" w:rsidP="0012620B">
      <w:pPr>
        <w:spacing w:line="360" w:lineRule="auto"/>
        <w:ind w:firstLine="708"/>
      </w:pPr>
      <w:r>
        <w:t>Печатная форма Ф-1, в части отображения значений площадей, состоит из блока «Описание занимаемого жилья». Блок располагается на первой странице (</w:t>
      </w:r>
      <w:proofErr w:type="gramStart"/>
      <w:r>
        <w:t>см</w:t>
      </w:r>
      <w:proofErr w:type="gramEnd"/>
      <w:r>
        <w:t>.</w:t>
      </w:r>
      <w:r w:rsidR="005D5B03">
        <w:fldChar w:fldCharType="begin"/>
      </w:r>
      <w:r>
        <w:instrText xml:space="preserve"> REF _Ref381082612 \h </w:instrText>
      </w:r>
      <w:r w:rsidR="005D5B03">
        <w:fldChar w:fldCharType="separate"/>
      </w:r>
      <w:r w:rsidR="00875A9D">
        <w:t xml:space="preserve">Рис. </w:t>
      </w:r>
      <w:r w:rsidR="00875A9D">
        <w:rPr>
          <w:noProof/>
        </w:rPr>
        <w:t>1</w:t>
      </w:r>
      <w:r w:rsidR="005D5B03">
        <w:fldChar w:fldCharType="end"/>
      </w:r>
      <w:r>
        <w:t>)</w:t>
      </w:r>
    </w:p>
    <w:p w:rsidR="000E3D4A" w:rsidRDefault="00CD2423">
      <w:pPr>
        <w:pStyle w:val="a7"/>
        <w:jc w:val="right"/>
      </w:pPr>
      <w:r>
        <w:br w:type="page"/>
      </w:r>
      <w:bookmarkStart w:id="18" w:name="_Ref380738868"/>
      <w:r w:rsidR="00DA13CC" w:rsidDel="00DA13CC">
        <w:lastRenderedPageBreak/>
        <w:t xml:space="preserve"> </w:t>
      </w:r>
      <w:bookmarkEnd w:id="18"/>
    </w:p>
    <w:p w:rsidR="0012620B" w:rsidRDefault="004D45E6" w:rsidP="0012620B">
      <w:pPr>
        <w:pStyle w:val="41"/>
      </w:pPr>
      <w:r>
        <w:t>4.1.1.1.</w:t>
      </w:r>
      <w:r>
        <w:tab/>
      </w:r>
      <w:r>
        <w:tab/>
      </w:r>
      <w:r w:rsidR="0012620B">
        <w:t xml:space="preserve">Список печатных форм </w:t>
      </w:r>
    </w:p>
    <w:p w:rsidR="0012620B" w:rsidRDefault="00EC1608" w:rsidP="0012620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4550" cy="1943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0B" w:rsidRDefault="0012620B" w:rsidP="0012620B">
      <w:pPr>
        <w:pStyle w:val="a7"/>
        <w:jc w:val="center"/>
      </w:pPr>
      <w:bookmarkStart w:id="19" w:name="_Ref381082612"/>
      <w:r>
        <w:t xml:space="preserve">Рис. </w:t>
      </w:r>
      <w:fldSimple w:instr=" SEQ Рисунок \* ARABIC ">
        <w:r w:rsidR="00875A9D">
          <w:rPr>
            <w:noProof/>
          </w:rPr>
          <w:t>1</w:t>
        </w:r>
      </w:fldSimple>
      <w:bookmarkEnd w:id="19"/>
      <w:r>
        <w:t>. Печатная форма Ф-1. Блок «Описание занимаемого жилья»</w:t>
      </w:r>
    </w:p>
    <w:p w:rsidR="004D45E6" w:rsidRPr="00FA565E" w:rsidRDefault="004D45E6" w:rsidP="004D45E6">
      <w:pPr>
        <w:pStyle w:val="31"/>
        <w:rPr>
          <w:color w:val="auto"/>
        </w:rPr>
      </w:pPr>
      <w:bookmarkStart w:id="20" w:name="_Toc384103674"/>
      <w:r w:rsidRPr="00FA565E">
        <w:rPr>
          <w:color w:val="auto"/>
        </w:rPr>
        <w:t>Общие требования для печатной формы Ф-6</w:t>
      </w:r>
      <w:bookmarkEnd w:id="20"/>
    </w:p>
    <w:p w:rsidR="002E4C4B" w:rsidRPr="002E4C4B" w:rsidRDefault="002E4C4B" w:rsidP="002E4C4B">
      <w:pPr>
        <w:spacing w:line="360" w:lineRule="auto"/>
        <w:ind w:firstLine="432"/>
      </w:pPr>
      <w:r>
        <w:t xml:space="preserve">Для отображения значений площади на печатной форме Ф-6 </w:t>
      </w:r>
      <w:r w:rsidR="004C2C9D">
        <w:t xml:space="preserve">используются </w:t>
      </w:r>
      <w:proofErr w:type="gramStart"/>
      <w:r w:rsidR="004C2C9D">
        <w:t>записи</w:t>
      </w:r>
      <w:proofErr w:type="gramEnd"/>
      <w:r w:rsidR="004C2C9D">
        <w:t xml:space="preserve"> </w:t>
      </w:r>
      <w:r w:rsidR="004D45E6">
        <w:t xml:space="preserve">формируемые в </w:t>
      </w:r>
      <w:r w:rsidR="004C2C9D">
        <w:t>таблиц</w:t>
      </w:r>
      <w:r w:rsidR="00A402B7" w:rsidRPr="00A402B7">
        <w:t xml:space="preserve">ах </w:t>
      </w:r>
      <w:r w:rsidR="00A402B7">
        <w:rPr>
          <w:lang w:val="en-US"/>
        </w:rPr>
        <w:t>AFFAIR</w:t>
      </w:r>
      <w:r w:rsidR="00A402B7" w:rsidRPr="00A402B7">
        <w:t xml:space="preserve"> </w:t>
      </w:r>
      <w:r w:rsidR="00A402B7">
        <w:t>и</w:t>
      </w:r>
      <w:r w:rsidR="004C2C9D">
        <w:t xml:space="preserve"> </w:t>
      </w:r>
      <w:r w:rsidRPr="002E4C4B">
        <w:t>OR</w:t>
      </w:r>
      <w:r w:rsidR="00521114" w:rsidRPr="001A73B5">
        <w:t>D</w:t>
      </w:r>
      <w:r w:rsidRPr="002E4C4B">
        <w:t xml:space="preserve">ERS. Существует </w:t>
      </w:r>
      <w:r w:rsidR="00B33DB8">
        <w:t>три</w:t>
      </w:r>
      <w:r w:rsidRPr="002E4C4B">
        <w:t xml:space="preserve"> способа создания записи в таблице ORDERS:</w:t>
      </w:r>
    </w:p>
    <w:p w:rsidR="002E4C4B" w:rsidRPr="002E4C4B" w:rsidRDefault="002E4C4B" w:rsidP="008C1EA9">
      <w:pPr>
        <w:numPr>
          <w:ilvl w:val="0"/>
          <w:numId w:val="4"/>
        </w:numPr>
        <w:spacing w:line="360" w:lineRule="auto"/>
      </w:pPr>
      <w:r w:rsidRPr="002E4C4B">
        <w:t>Закрепление (</w:t>
      </w:r>
      <w:proofErr w:type="spellStart"/>
      <w:r w:rsidRPr="002E4C4B">
        <w:t>affair_to_porder</w:t>
      </w:r>
      <w:proofErr w:type="spellEnd"/>
      <w:r w:rsidRPr="002E4C4B">
        <w:t>);</w:t>
      </w:r>
    </w:p>
    <w:p w:rsidR="002E4C4B" w:rsidRPr="002E4C4B" w:rsidRDefault="002E4C4B" w:rsidP="008C1EA9">
      <w:pPr>
        <w:numPr>
          <w:ilvl w:val="0"/>
          <w:numId w:val="4"/>
        </w:numPr>
        <w:spacing w:line="360" w:lineRule="auto"/>
      </w:pPr>
      <w:r w:rsidRPr="002E4C4B">
        <w:t>Предоставление (affair_to_porder1);</w:t>
      </w:r>
    </w:p>
    <w:p w:rsidR="000C409C" w:rsidRDefault="002E4C4B" w:rsidP="008C1EA9">
      <w:pPr>
        <w:numPr>
          <w:ilvl w:val="0"/>
          <w:numId w:val="4"/>
        </w:numPr>
        <w:spacing w:line="360" w:lineRule="auto"/>
      </w:pPr>
      <w:r w:rsidRPr="002E4C4B">
        <w:t>Предоставление нескольких квартир (affair_to_porder3)</w:t>
      </w:r>
    </w:p>
    <w:p w:rsidR="00BF2B8A" w:rsidRDefault="00BF2B8A" w:rsidP="004C2C9D">
      <w:pPr>
        <w:spacing w:line="360" w:lineRule="auto"/>
        <w:ind w:firstLine="708"/>
      </w:pPr>
      <w:r>
        <w:t xml:space="preserve">Печатная форма ф-6 </w:t>
      </w:r>
      <w:r w:rsidR="00D55479">
        <w:t>в части отображения</w:t>
      </w:r>
      <w:r>
        <w:t xml:space="preserve"> значений площадей делится на два блока:</w:t>
      </w:r>
    </w:p>
    <w:p w:rsidR="00BF2B8A" w:rsidRDefault="00BF2B8A" w:rsidP="008C1EA9">
      <w:pPr>
        <w:numPr>
          <w:ilvl w:val="0"/>
          <w:numId w:val="5"/>
        </w:numPr>
        <w:spacing w:line="360" w:lineRule="auto"/>
      </w:pPr>
      <w:proofErr w:type="gramStart"/>
      <w:r>
        <w:t>Сведения о заявителе – блок, расположенный на первой странице, в котором отображается информация о  занимаемой площади, указанной в учетном деле (Учетное дело – Меню «Данные»- пункт «О занимаемой площади») (см.</w:t>
      </w:r>
      <w:r w:rsidR="005D5B03">
        <w:fldChar w:fldCharType="begin"/>
      </w:r>
      <w:r w:rsidR="004D45E6">
        <w:instrText xml:space="preserve"> REF _Ref380739223 \h </w:instrText>
      </w:r>
      <w:r w:rsidR="005D5B03">
        <w:fldChar w:fldCharType="separate"/>
      </w:r>
      <w:r w:rsidR="00875A9D">
        <w:t xml:space="preserve">Рис. </w:t>
      </w:r>
      <w:r w:rsidR="00875A9D">
        <w:rPr>
          <w:noProof/>
        </w:rPr>
        <w:t>2</w:t>
      </w:r>
      <w:r w:rsidR="005D5B03">
        <w:fldChar w:fldCharType="end"/>
      </w:r>
      <w:r>
        <w:t>).</w:t>
      </w:r>
      <w:proofErr w:type="gramEnd"/>
    </w:p>
    <w:p w:rsidR="00D55479" w:rsidRDefault="00D55479" w:rsidP="008C1EA9">
      <w:pPr>
        <w:numPr>
          <w:ilvl w:val="0"/>
          <w:numId w:val="5"/>
        </w:numPr>
        <w:spacing w:line="360" w:lineRule="auto"/>
      </w:pPr>
      <w:r>
        <w:t>Сведения о предоставлении – блок, расположенный на третьей странице, в котором отображается информация о предоставляемой площади</w:t>
      </w:r>
      <w:r w:rsidR="004D45E6">
        <w:t xml:space="preserve"> (</w:t>
      </w:r>
      <w:proofErr w:type="gramStart"/>
      <w:r w:rsidR="004D45E6">
        <w:t>см</w:t>
      </w:r>
      <w:proofErr w:type="gramEnd"/>
      <w:r w:rsidR="004D45E6">
        <w:t xml:space="preserve">. </w:t>
      </w:r>
      <w:r w:rsidR="005D5B03">
        <w:fldChar w:fldCharType="begin"/>
      </w:r>
      <w:r w:rsidR="004D45E6">
        <w:instrText xml:space="preserve"> REF _Ref381083861 \h </w:instrText>
      </w:r>
      <w:r w:rsidR="005D5B03">
        <w:fldChar w:fldCharType="separate"/>
      </w:r>
      <w:r w:rsidR="00875A9D">
        <w:t xml:space="preserve">Рис. </w:t>
      </w:r>
      <w:r w:rsidR="00875A9D">
        <w:rPr>
          <w:noProof/>
        </w:rPr>
        <w:t>3</w:t>
      </w:r>
      <w:r w:rsidR="005D5B03">
        <w:fldChar w:fldCharType="end"/>
      </w:r>
      <w:r w:rsidR="004D45E6">
        <w:t>)</w:t>
      </w:r>
      <w:r>
        <w:t xml:space="preserve">. </w:t>
      </w:r>
    </w:p>
    <w:p w:rsidR="004D45E6" w:rsidRDefault="004D45E6" w:rsidP="004D45E6">
      <w:pPr>
        <w:pStyle w:val="41"/>
      </w:pPr>
      <w:r>
        <w:t>4.1.2.1</w:t>
      </w:r>
      <w:r>
        <w:tab/>
        <w:t xml:space="preserve">Список печатных форм </w:t>
      </w:r>
    </w:p>
    <w:p w:rsidR="004C2C9D" w:rsidRDefault="00EC1608" w:rsidP="004C2C9D">
      <w:r>
        <w:rPr>
          <w:noProof/>
        </w:rPr>
        <w:drawing>
          <wp:inline distT="0" distB="0" distL="0" distR="0">
            <wp:extent cx="5934075" cy="18764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C9D" w:rsidRDefault="004C2C9D" w:rsidP="004C2C9D"/>
    <w:p w:rsidR="004C2C9D" w:rsidRDefault="004C2C9D" w:rsidP="004C2C9D">
      <w:pPr>
        <w:pStyle w:val="a7"/>
        <w:jc w:val="center"/>
      </w:pPr>
      <w:bookmarkStart w:id="21" w:name="_Ref380739223"/>
      <w:r>
        <w:t xml:space="preserve">Рис. </w:t>
      </w:r>
      <w:fldSimple w:instr=" SEQ Рисунок \* ARABIC ">
        <w:r w:rsidR="00875A9D">
          <w:rPr>
            <w:noProof/>
          </w:rPr>
          <w:t>2</w:t>
        </w:r>
      </w:fldSimple>
      <w:bookmarkEnd w:id="21"/>
      <w:r>
        <w:t>. Печатная форма Ф-6. Блок «Сведения о заявителе»</w:t>
      </w:r>
    </w:p>
    <w:p w:rsidR="004C2C9D" w:rsidRDefault="004C2C9D" w:rsidP="004C2C9D"/>
    <w:p w:rsidR="004C2C9D" w:rsidRDefault="007E2B4E" w:rsidP="004C2C9D">
      <w:r>
        <w:rPr>
          <w:noProof/>
        </w:rPr>
        <w:lastRenderedPageBreak/>
        <w:drawing>
          <wp:inline distT="0" distB="0" distL="0" distR="0">
            <wp:extent cx="5940425" cy="2033905"/>
            <wp:effectExtent l="19050" t="0" r="3175" b="0"/>
            <wp:docPr id="18" name="Рисунок 17" descr="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9D" w:rsidRDefault="004C2C9D" w:rsidP="004C2C9D">
      <w:pPr>
        <w:pStyle w:val="a7"/>
        <w:jc w:val="center"/>
      </w:pPr>
      <w:bookmarkStart w:id="22" w:name="_Ref381083861"/>
      <w:r>
        <w:t xml:space="preserve">Рис. </w:t>
      </w:r>
      <w:fldSimple w:instr=" SEQ Рисунок \* ARABIC ">
        <w:r w:rsidR="00875A9D">
          <w:rPr>
            <w:noProof/>
          </w:rPr>
          <w:t>3</w:t>
        </w:r>
      </w:fldSimple>
      <w:bookmarkEnd w:id="22"/>
      <w:r>
        <w:t>. Печатная форма Ф-6. Блок «Сведения о предоставлении»</w:t>
      </w:r>
    </w:p>
    <w:p w:rsidR="004C2C9D" w:rsidRPr="004C2C9D" w:rsidRDefault="004C2C9D" w:rsidP="004C2C9D"/>
    <w:p w:rsidR="00076BBD" w:rsidRDefault="00076BBD" w:rsidP="00076BBD">
      <w:pPr>
        <w:pStyle w:val="2"/>
        <w:numPr>
          <w:ilvl w:val="1"/>
          <w:numId w:val="1"/>
        </w:numPr>
        <w:jc w:val="both"/>
      </w:pPr>
      <w:bookmarkStart w:id="23" w:name="_Toc384103675"/>
      <w:r>
        <w:t>Требования к ф</w:t>
      </w:r>
      <w:r w:rsidR="00BE7879">
        <w:t>ункции</w:t>
      </w:r>
      <w:r w:rsidR="00BE7879" w:rsidRPr="00BE7879">
        <w:t xml:space="preserve"> </w:t>
      </w:r>
      <w:r w:rsidR="004D45E6">
        <w:t>отображения значений площадей в печатной форме Ф-1</w:t>
      </w:r>
      <w:bookmarkEnd w:id="23"/>
    </w:p>
    <w:p w:rsidR="004D45E6" w:rsidRPr="00DA13CC" w:rsidRDefault="00625463" w:rsidP="004D45E6">
      <w:pPr>
        <w:pStyle w:val="31"/>
        <w:rPr>
          <w:color w:val="auto"/>
        </w:rPr>
      </w:pPr>
      <w:r w:rsidRPr="00625463">
        <w:rPr>
          <w:color w:val="auto"/>
        </w:rPr>
        <w:t xml:space="preserve"> </w:t>
      </w:r>
      <w:bookmarkStart w:id="24" w:name="_Toc384103676"/>
      <w:r w:rsidRPr="00625463">
        <w:rPr>
          <w:color w:val="auto"/>
        </w:rPr>
        <w:t>Вызов функции</w:t>
      </w:r>
      <w:bookmarkEnd w:id="24"/>
    </w:p>
    <w:p w:rsidR="004D45E6" w:rsidRDefault="004D45E6" w:rsidP="006F287F">
      <w:pPr>
        <w:spacing w:line="360" w:lineRule="auto"/>
        <w:ind w:firstLine="432"/>
      </w:pPr>
      <w:proofErr w:type="gramStart"/>
      <w:r>
        <w:t xml:space="preserve">Функция </w:t>
      </w:r>
      <w:r w:rsidR="006F287F">
        <w:t xml:space="preserve">отображения значений площадей в печатной форме Ф-1, вызывается при открытии печатной формы Ф-1 из экранной формы «Учетное дело» при выборе подпункта «Справка о заявителе» основного меню «Документ» (см. </w:t>
      </w:r>
      <w:r w:rsidR="005D5B03">
        <w:fldChar w:fldCharType="begin"/>
      </w:r>
      <w:r w:rsidR="00390ADA">
        <w:instrText xml:space="preserve"> REF _Ref381085404 \h </w:instrText>
      </w:r>
      <w:r w:rsidR="005D5B03">
        <w:fldChar w:fldCharType="separate"/>
      </w:r>
      <w:r w:rsidR="00875A9D">
        <w:t xml:space="preserve">Рис. </w:t>
      </w:r>
      <w:r w:rsidR="00875A9D">
        <w:rPr>
          <w:noProof/>
        </w:rPr>
        <w:t>4</w:t>
      </w:r>
      <w:r w:rsidR="005D5B03">
        <w:fldChar w:fldCharType="end"/>
      </w:r>
      <w:r w:rsidR="006F287F">
        <w:t>), при условии</w:t>
      </w:r>
      <w:r w:rsidR="00894A43">
        <w:t>,</w:t>
      </w:r>
      <w:r w:rsidR="006F287F">
        <w:t xml:space="preserve"> что значения заполнены на экранной форме «»(Учетное дело – Меню «Данные»- пункт «О занимаемой площади») (см. </w:t>
      </w:r>
      <w:r w:rsidR="005D5B03">
        <w:fldChar w:fldCharType="begin"/>
      </w:r>
      <w:r w:rsidR="00390ADA">
        <w:instrText xml:space="preserve"> REF _Ref381085411 \h </w:instrText>
      </w:r>
      <w:r w:rsidR="005D5B03">
        <w:fldChar w:fldCharType="separate"/>
      </w:r>
      <w:r w:rsidR="00875A9D">
        <w:t xml:space="preserve">Рис. </w:t>
      </w:r>
      <w:r w:rsidR="00875A9D">
        <w:rPr>
          <w:noProof/>
        </w:rPr>
        <w:t>5</w:t>
      </w:r>
      <w:r w:rsidR="005D5B03">
        <w:fldChar w:fldCharType="end"/>
      </w:r>
      <w:r w:rsidR="006F287F">
        <w:t>)</w:t>
      </w:r>
      <w:proofErr w:type="gramEnd"/>
    </w:p>
    <w:p w:rsidR="004D45E6" w:rsidRPr="00FA565E" w:rsidRDefault="006F287F" w:rsidP="006F287F">
      <w:pPr>
        <w:pStyle w:val="31"/>
        <w:rPr>
          <w:color w:val="auto"/>
        </w:rPr>
      </w:pPr>
      <w:bookmarkStart w:id="25" w:name="_Toc384103677"/>
      <w:r w:rsidRPr="00FA565E">
        <w:rPr>
          <w:color w:val="auto"/>
        </w:rPr>
        <w:t>Список экранных форм</w:t>
      </w:r>
      <w:bookmarkEnd w:id="25"/>
    </w:p>
    <w:p w:rsidR="004D45E6" w:rsidRDefault="00EC1608" w:rsidP="004D45E6">
      <w:r>
        <w:rPr>
          <w:noProof/>
        </w:rPr>
        <w:drawing>
          <wp:inline distT="0" distB="0" distL="0" distR="0">
            <wp:extent cx="5934075" cy="1181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4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DA" w:rsidRDefault="00390ADA" w:rsidP="00390ADA">
      <w:pPr>
        <w:pStyle w:val="a7"/>
        <w:jc w:val="center"/>
      </w:pPr>
      <w:bookmarkStart w:id="26" w:name="_Ref381085404"/>
      <w:r>
        <w:t xml:space="preserve">Рис. </w:t>
      </w:r>
      <w:fldSimple w:instr=" SEQ Рисунок \* ARABIC ">
        <w:r w:rsidR="00875A9D">
          <w:rPr>
            <w:noProof/>
          </w:rPr>
          <w:t>4</w:t>
        </w:r>
      </w:fldSimple>
      <w:bookmarkEnd w:id="26"/>
      <w:r>
        <w:t>. Экранная форма «Учетное дело». Меню «Документ», подпункт «Справка о заявителе»</w:t>
      </w:r>
    </w:p>
    <w:p w:rsidR="00390ADA" w:rsidRPr="00390ADA" w:rsidRDefault="00390ADA" w:rsidP="00390ADA"/>
    <w:p w:rsidR="006F287F" w:rsidRDefault="007E2B4E" w:rsidP="00390ADA">
      <w:pPr>
        <w:jc w:val="center"/>
      </w:pPr>
      <w:r>
        <w:rPr>
          <w:noProof/>
        </w:rPr>
        <w:lastRenderedPageBreak/>
        <w:drawing>
          <wp:inline distT="0" distB="0" distL="0" distR="0">
            <wp:extent cx="4581525" cy="4781550"/>
            <wp:effectExtent l="19050" t="0" r="9525" b="0"/>
            <wp:docPr id="19" name="Рисунок 18" descr="2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DA" w:rsidRDefault="00390ADA" w:rsidP="00390ADA">
      <w:pPr>
        <w:pStyle w:val="a7"/>
        <w:jc w:val="center"/>
      </w:pPr>
      <w:bookmarkStart w:id="27" w:name="_Ref381085411"/>
      <w:r>
        <w:t xml:space="preserve">Рис. </w:t>
      </w:r>
      <w:fldSimple w:instr=" SEQ Рисунок \* ARABIC ">
        <w:r w:rsidR="00875A9D">
          <w:rPr>
            <w:noProof/>
          </w:rPr>
          <w:t>5</w:t>
        </w:r>
      </w:fldSimple>
      <w:bookmarkEnd w:id="27"/>
      <w:r>
        <w:t>. Экранная форма «О занимаемой площади»</w:t>
      </w:r>
    </w:p>
    <w:p w:rsidR="00390ADA" w:rsidRDefault="00390ADA" w:rsidP="00390ADA">
      <w:pPr>
        <w:pStyle w:val="a7"/>
        <w:jc w:val="center"/>
      </w:pPr>
    </w:p>
    <w:p w:rsidR="006F287F" w:rsidRDefault="006F287F" w:rsidP="004D45E6"/>
    <w:p w:rsidR="00221FBD" w:rsidRPr="00FA565E" w:rsidRDefault="00221FBD" w:rsidP="00221FBD">
      <w:pPr>
        <w:pStyle w:val="31"/>
        <w:rPr>
          <w:color w:val="auto"/>
        </w:rPr>
      </w:pPr>
      <w:bookmarkStart w:id="28" w:name="_Toc384103678"/>
      <w:r w:rsidRPr="00FA565E">
        <w:rPr>
          <w:color w:val="auto"/>
        </w:rPr>
        <w:t>Список печатных форм</w:t>
      </w:r>
      <w:bookmarkEnd w:id="28"/>
    </w:p>
    <w:p w:rsidR="00221FBD" w:rsidRDefault="00221FBD" w:rsidP="004D45E6"/>
    <w:p w:rsidR="00221FBD" w:rsidRDefault="00EC1608" w:rsidP="004D45E6">
      <w:r>
        <w:rPr>
          <w:noProof/>
        </w:rPr>
        <w:drawing>
          <wp:inline distT="0" distB="0" distL="0" distR="0">
            <wp:extent cx="5943600" cy="18764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E32" w:rsidRDefault="00894A43" w:rsidP="00894A43">
      <w:pPr>
        <w:pStyle w:val="a7"/>
        <w:jc w:val="center"/>
      </w:pPr>
      <w:bookmarkStart w:id="29" w:name="_Ref381100858"/>
      <w:r>
        <w:t xml:space="preserve">Рис. </w:t>
      </w:r>
      <w:fldSimple w:instr=" SEQ Рисунок \* ARABIC ">
        <w:r w:rsidR="00875A9D">
          <w:rPr>
            <w:noProof/>
          </w:rPr>
          <w:t>6</w:t>
        </w:r>
      </w:fldSimple>
      <w:bookmarkEnd w:id="29"/>
      <w:r>
        <w:t>. Отображения информации о площади в случае если тип квартир</w:t>
      </w:r>
      <w:proofErr w:type="gramStart"/>
      <w:r>
        <w:t>ы-</w:t>
      </w:r>
      <w:proofErr w:type="gramEnd"/>
      <w:r>
        <w:t xml:space="preserve"> отдельная</w:t>
      </w:r>
    </w:p>
    <w:p w:rsidR="00894A43" w:rsidRDefault="00894A43" w:rsidP="004D45E6"/>
    <w:p w:rsidR="00221FBD" w:rsidRDefault="00EC1608" w:rsidP="004D45E6">
      <w:r>
        <w:rPr>
          <w:noProof/>
        </w:rPr>
        <w:lastRenderedPageBreak/>
        <w:drawing>
          <wp:inline distT="0" distB="0" distL="0" distR="0">
            <wp:extent cx="5934075" cy="1828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43" w:rsidRDefault="00894A43" w:rsidP="00894A43">
      <w:pPr>
        <w:pStyle w:val="a7"/>
        <w:jc w:val="center"/>
      </w:pPr>
      <w:bookmarkStart w:id="30" w:name="_Ref381100863"/>
      <w:r>
        <w:t xml:space="preserve">Рис. </w:t>
      </w:r>
      <w:fldSimple w:instr=" SEQ Рисунок \* ARABIC ">
        <w:r w:rsidR="00875A9D">
          <w:rPr>
            <w:noProof/>
          </w:rPr>
          <w:t>7</w:t>
        </w:r>
      </w:fldSimple>
      <w:bookmarkEnd w:id="30"/>
      <w:r>
        <w:t>. Отображения информации о площади в случае если тип квартир</w:t>
      </w:r>
      <w:proofErr w:type="gramStart"/>
      <w:r>
        <w:t>ы-</w:t>
      </w:r>
      <w:proofErr w:type="gramEnd"/>
      <w:r>
        <w:t xml:space="preserve"> коммунальная</w:t>
      </w:r>
    </w:p>
    <w:p w:rsidR="006F287F" w:rsidRPr="00FA565E" w:rsidRDefault="00390ADA" w:rsidP="00390ADA">
      <w:pPr>
        <w:pStyle w:val="31"/>
        <w:rPr>
          <w:color w:val="auto"/>
        </w:rPr>
      </w:pPr>
      <w:bookmarkStart w:id="31" w:name="_Toc384103679"/>
      <w:r w:rsidRPr="00FA565E">
        <w:rPr>
          <w:color w:val="auto"/>
        </w:rPr>
        <w:t>Поведение системы и пользователя</w:t>
      </w:r>
      <w:bookmarkEnd w:id="31"/>
    </w:p>
    <w:p w:rsidR="00390ADA" w:rsidRDefault="00390ADA" w:rsidP="00390ADA">
      <w:pPr>
        <w:spacing w:line="360" w:lineRule="auto"/>
        <w:ind w:firstLine="432"/>
        <w:jc w:val="both"/>
      </w:pPr>
      <w:r w:rsidRPr="00FE6AB9">
        <w:t>Поведение</w:t>
      </w:r>
      <w:r>
        <w:t xml:space="preserve"> </w:t>
      </w:r>
      <w:r w:rsidRPr="00FE6AB9">
        <w:t>пользователя</w:t>
      </w:r>
      <w:r>
        <w:t xml:space="preserve"> </w:t>
      </w:r>
      <w:r w:rsidRPr="00FE6AB9">
        <w:t>и</w:t>
      </w:r>
      <w:r>
        <w:t xml:space="preserve"> </w:t>
      </w:r>
      <w:r w:rsidRPr="00FE6AB9">
        <w:t>системы</w:t>
      </w:r>
      <w:r>
        <w:t xml:space="preserve"> </w:t>
      </w:r>
      <w:r w:rsidRPr="00FE6AB9">
        <w:t>отображено</w:t>
      </w:r>
      <w:r>
        <w:t xml:space="preserve"> в</w:t>
      </w:r>
      <w:proofErr w:type="gramStart"/>
      <w:r>
        <w:t xml:space="preserve"> </w:t>
      </w:r>
      <w:r w:rsidR="005D5B03">
        <w:fldChar w:fldCharType="begin"/>
      </w:r>
      <w:r w:rsidR="005D5B03">
        <w:instrText xml:space="preserve"> REF _Ref366151997 \h  \* MERGEFORMAT </w:instrText>
      </w:r>
      <w:r w:rsidR="005D5B03">
        <w:fldChar w:fldCharType="separate"/>
      </w:r>
      <w:ins w:id="32" w:author="User" w:date="2014-04-01T16:33:00Z">
        <w:r w:rsidR="00875A9D" w:rsidRPr="00875A9D">
          <w:rPr>
            <w:rPrChange w:id="33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34" w:author="User" w:date="2014-04-01T16:33:00Z">
              <w:rPr>
                <w:b/>
                <w:sz w:val="20"/>
                <w:szCs w:val="20"/>
              </w:rPr>
            </w:rPrChange>
          </w:rPr>
          <w:t>аб. 1</w:t>
        </w:r>
      </w:ins>
      <w:del w:id="35" w:author="User" w:date="2014-04-01T16:33:00Z">
        <w:r w:rsidR="00FA565E" w:rsidRPr="00FA565E" w:rsidDel="00875A9D">
          <w:delText>Таб. 1</w:delText>
        </w:r>
      </w:del>
      <w:r w:rsidR="005D5B03">
        <w:fldChar w:fldCharType="end"/>
      </w:r>
    </w:p>
    <w:p w:rsidR="00390ADA" w:rsidRDefault="00390ADA" w:rsidP="00390ADA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36" w:name="_Ref366151997"/>
      <w:r w:rsidRPr="003E6750">
        <w:rPr>
          <w:b/>
          <w:sz w:val="20"/>
          <w:szCs w:val="20"/>
        </w:rPr>
        <w:t xml:space="preserve">Таб. </w:t>
      </w:r>
      <w:r w:rsidR="005D5B03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5D5B03" w:rsidRPr="003E6750">
        <w:rPr>
          <w:b/>
          <w:sz w:val="20"/>
          <w:szCs w:val="20"/>
        </w:rPr>
        <w:fldChar w:fldCharType="separate"/>
      </w:r>
      <w:r w:rsidR="00875A9D">
        <w:rPr>
          <w:b/>
          <w:noProof/>
          <w:sz w:val="20"/>
          <w:szCs w:val="20"/>
        </w:rPr>
        <w:t>1</w:t>
      </w:r>
      <w:r w:rsidR="005D5B03" w:rsidRPr="003E6750">
        <w:rPr>
          <w:b/>
          <w:sz w:val="20"/>
          <w:szCs w:val="20"/>
        </w:rPr>
        <w:fldChar w:fldCharType="end"/>
      </w:r>
      <w:bookmarkEnd w:id="36"/>
      <w:r w:rsidRPr="003E6750">
        <w:rPr>
          <w:b/>
          <w:sz w:val="20"/>
          <w:szCs w:val="20"/>
        </w:rPr>
        <w:t>. Поведение системы и пользователя</w:t>
      </w:r>
    </w:p>
    <w:tbl>
      <w:tblPr>
        <w:tblW w:w="10681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986"/>
        <w:gridCol w:w="8079"/>
      </w:tblGrid>
      <w:tr w:rsidR="00390ADA" w:rsidRPr="00F908B8" w:rsidTr="00390ADA">
        <w:trPr>
          <w:tblHeader/>
        </w:trPr>
        <w:tc>
          <w:tcPr>
            <w:tcW w:w="616" w:type="dxa"/>
            <w:shd w:val="clear" w:color="auto" w:fill="D9D9D9"/>
          </w:tcPr>
          <w:p w:rsidR="00390ADA" w:rsidRPr="008772E4" w:rsidRDefault="00390ADA" w:rsidP="00390AD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86" w:type="dxa"/>
            <w:shd w:val="clear" w:color="auto" w:fill="D9D9D9"/>
          </w:tcPr>
          <w:p w:rsidR="00390ADA" w:rsidRPr="008772E4" w:rsidRDefault="00390ADA" w:rsidP="00390AD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Пользователь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система</w:t>
            </w:r>
          </w:p>
        </w:tc>
        <w:tc>
          <w:tcPr>
            <w:tcW w:w="8079" w:type="dxa"/>
            <w:shd w:val="clear" w:color="auto" w:fill="D9D9D9"/>
          </w:tcPr>
          <w:p w:rsidR="00390ADA" w:rsidRPr="008772E4" w:rsidRDefault="00390ADA" w:rsidP="00390ADA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Действия</w:t>
            </w:r>
          </w:p>
        </w:tc>
      </w:tr>
      <w:tr w:rsidR="00390ADA" w:rsidRPr="00894A43" w:rsidTr="00B317DE">
        <w:trPr>
          <w:cantSplit/>
          <w:trHeight w:val="703"/>
        </w:trPr>
        <w:tc>
          <w:tcPr>
            <w:tcW w:w="616" w:type="dxa"/>
            <w:shd w:val="clear" w:color="auto" w:fill="auto"/>
          </w:tcPr>
          <w:p w:rsidR="00390ADA" w:rsidRPr="00FE6AB9" w:rsidRDefault="00390ADA" w:rsidP="00390ADA">
            <w:r>
              <w:t>1</w:t>
            </w:r>
          </w:p>
        </w:tc>
        <w:tc>
          <w:tcPr>
            <w:tcW w:w="1986" w:type="dxa"/>
          </w:tcPr>
          <w:p w:rsidR="00390ADA" w:rsidRPr="00FE6AB9" w:rsidRDefault="00390ADA" w:rsidP="00390ADA">
            <w:r w:rsidRPr="00FE6AB9">
              <w:t>Пользователь</w:t>
            </w:r>
          </w:p>
        </w:tc>
        <w:tc>
          <w:tcPr>
            <w:tcW w:w="8079" w:type="dxa"/>
          </w:tcPr>
          <w:p w:rsidR="000E3B16" w:rsidRPr="00894A43" w:rsidRDefault="00894A43" w:rsidP="00894A43">
            <w:pPr>
              <w:jc w:val="both"/>
            </w:pPr>
            <w:r>
              <w:t>Выбирает пункт «Справка о заявителе» меню «Документ» экранной формы «Учетное дело»</w:t>
            </w:r>
          </w:p>
        </w:tc>
      </w:tr>
      <w:tr w:rsidR="00390ADA" w:rsidRPr="00F908B8" w:rsidTr="00390ADA">
        <w:trPr>
          <w:cantSplit/>
        </w:trPr>
        <w:tc>
          <w:tcPr>
            <w:tcW w:w="616" w:type="dxa"/>
            <w:shd w:val="clear" w:color="auto" w:fill="auto"/>
          </w:tcPr>
          <w:p w:rsidR="00390ADA" w:rsidRPr="00FE6AB9" w:rsidRDefault="00390ADA" w:rsidP="00390ADA">
            <w:r>
              <w:t>2</w:t>
            </w:r>
          </w:p>
        </w:tc>
        <w:tc>
          <w:tcPr>
            <w:tcW w:w="1986" w:type="dxa"/>
          </w:tcPr>
          <w:p w:rsidR="00390ADA" w:rsidRPr="00FE6AB9" w:rsidRDefault="00390ADA" w:rsidP="00390ADA">
            <w:r w:rsidRPr="00FE6AB9">
              <w:t>Система</w:t>
            </w:r>
          </w:p>
        </w:tc>
        <w:tc>
          <w:tcPr>
            <w:tcW w:w="8079" w:type="dxa"/>
          </w:tcPr>
          <w:p w:rsidR="00894A43" w:rsidRDefault="00894A43" w:rsidP="00894A43">
            <w:pPr>
              <w:jc w:val="both"/>
            </w:pPr>
            <w:r>
              <w:t>Поля печатной формы Ф-1заполняются по следующим правилам: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</w:t>
            </w:r>
            <w:r w:rsidR="00A402B7">
              <w:t xml:space="preserve"> – значение из поля «</w:t>
            </w:r>
            <w:r w:rsidR="00A402B7">
              <w:rPr>
                <w:lang w:val="en-US"/>
              </w:rPr>
              <w:t>SQO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>
              <w:t>»;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 – з</w:t>
            </w:r>
            <w:r w:rsidR="00A402B7">
              <w:t>начение из поля «S</w:t>
            </w:r>
            <w:r w:rsidR="00A402B7">
              <w:rPr>
                <w:lang w:val="en-US"/>
              </w:rPr>
              <w:t>QB</w:t>
            </w:r>
            <w:r>
              <w:t>»</w:t>
            </w:r>
            <w:r w:rsidR="00A402B7" w:rsidRPr="00A402B7">
              <w:t xml:space="preserve"> </w:t>
            </w:r>
            <w:r>
              <w:t>таблицы «</w:t>
            </w:r>
            <w:proofErr w:type="spellStart"/>
            <w:r>
              <w:t>Affair</w:t>
            </w:r>
            <w:proofErr w:type="spellEnd"/>
            <w:r>
              <w:t>»;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квартиры</w:t>
            </w:r>
            <w:r w:rsidRPr="00DC3E0E">
              <w:t xml:space="preserve"> – 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proofErr w:type="spellStart"/>
            <w:r w:rsidRPr="00DC3E0E">
              <w:t>Apartment</w:t>
            </w:r>
            <w:proofErr w:type="spellEnd"/>
            <w:r>
              <w:t>»;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r w:rsidRPr="00DC3E0E">
              <w:t>Общая занимаемая – значение из поля</w:t>
            </w:r>
            <w:r w:rsidR="00A402B7">
              <w:t xml:space="preserve"> «</w:t>
            </w:r>
            <w:r w:rsidR="00A402B7">
              <w:rPr>
                <w:lang w:val="en-US"/>
              </w:rPr>
              <w:t>SQZ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 w:rsidR="00F81C9B">
              <w:t>»</w:t>
            </w:r>
            <w:r>
              <w:t>;</w:t>
            </w:r>
          </w:p>
          <w:p w:rsidR="00894A43" w:rsidRDefault="00894A43" w:rsidP="008C1EA9">
            <w:pPr>
              <w:numPr>
                <w:ilvl w:val="0"/>
                <w:numId w:val="7"/>
              </w:numPr>
              <w:jc w:val="both"/>
            </w:pPr>
            <w:r w:rsidRPr="00DC3E0E">
              <w:t xml:space="preserve">Общая занимаемая (Без летних) </w:t>
            </w:r>
            <w:r w:rsidR="00F81C9B">
              <w:t>–«</w:t>
            </w:r>
            <w:r w:rsidR="00F81C9B">
              <w:rPr>
                <w:lang w:val="en-US"/>
              </w:rPr>
              <w:t>SQL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 w:rsidR="00F81C9B">
              <w:t>»</w:t>
            </w:r>
            <w:r>
              <w:t>;</w:t>
            </w:r>
          </w:p>
          <w:p w:rsidR="00894A43" w:rsidRDefault="00894A43" w:rsidP="00894A43">
            <w:pPr>
              <w:jc w:val="both"/>
            </w:pPr>
            <w:r>
              <w:t xml:space="preserve"> Жилая</w:t>
            </w:r>
            <w:r w:rsidR="00F81C9B">
              <w:t xml:space="preserve"> занимаемая – значение из поля </w:t>
            </w:r>
            <w:r>
              <w:t>«</w:t>
            </w:r>
            <w:r w:rsidR="00F81C9B">
              <w:rPr>
                <w:lang w:val="en-US"/>
              </w:rPr>
              <w:t>SQI</w:t>
            </w:r>
            <w:r>
              <w:t>» таблицы «</w:t>
            </w:r>
            <w:proofErr w:type="spellStart"/>
            <w:r w:rsidR="00A402B7">
              <w:t>Affair</w:t>
            </w:r>
            <w:proofErr w:type="spellEnd"/>
            <w:r>
              <w:t>»;</w:t>
            </w:r>
          </w:p>
          <w:p w:rsidR="00912409" w:rsidRPr="000E3B16" w:rsidRDefault="00912409" w:rsidP="00894A43">
            <w:pPr>
              <w:jc w:val="both"/>
            </w:pPr>
            <w:r w:rsidRPr="005930E4">
              <w:rPr>
                <w:b/>
              </w:rPr>
              <w:t>В случае</w:t>
            </w:r>
            <w:proofErr w:type="gramStart"/>
            <w:r w:rsidRPr="005930E4">
              <w:rPr>
                <w:b/>
              </w:rPr>
              <w:t>,</w:t>
            </w:r>
            <w:proofErr w:type="gramEnd"/>
            <w:r w:rsidRPr="005930E4">
              <w:rPr>
                <w:b/>
              </w:rPr>
              <w:t xml:space="preserve"> если данные о площади отсутствуют, то напротив наименования площади проставляется прочерк – «-». </w:t>
            </w:r>
            <w:r>
              <w:rPr>
                <w:b/>
              </w:rPr>
              <w:t xml:space="preserve">(Например: </w:t>
            </w:r>
            <w:proofErr w:type="gramStart"/>
            <w:r>
              <w:rPr>
                <w:b/>
              </w:rPr>
              <w:t>Общая квартиры (без летних)    «-»).</w:t>
            </w:r>
            <w:proofErr w:type="gramEnd"/>
          </w:p>
        </w:tc>
      </w:tr>
    </w:tbl>
    <w:p w:rsidR="00894A43" w:rsidRDefault="00894A43" w:rsidP="007C579B">
      <w:pPr>
        <w:spacing w:line="360" w:lineRule="auto"/>
        <w:ind w:firstLine="432"/>
      </w:pPr>
    </w:p>
    <w:p w:rsidR="00640173" w:rsidRDefault="00640173" w:rsidP="00640173">
      <w:pPr>
        <w:pStyle w:val="2"/>
        <w:numPr>
          <w:ilvl w:val="1"/>
          <w:numId w:val="1"/>
        </w:numPr>
        <w:jc w:val="both"/>
      </w:pPr>
      <w:bookmarkStart w:id="37" w:name="_Toc384103680"/>
      <w:r>
        <w:t>Требования к функции</w:t>
      </w:r>
      <w:r w:rsidRPr="00BE7879">
        <w:t xml:space="preserve"> </w:t>
      </w:r>
      <w:r>
        <w:t>отображения значений площадей в печатной форме Ф-6</w:t>
      </w:r>
      <w:r w:rsidR="005930E4">
        <w:t xml:space="preserve"> при закреплении</w:t>
      </w:r>
      <w:bookmarkEnd w:id="37"/>
    </w:p>
    <w:p w:rsidR="001B7F67" w:rsidRPr="00DA13CC" w:rsidRDefault="001B7F67" w:rsidP="001B7F67">
      <w:pPr>
        <w:spacing w:line="360" w:lineRule="auto"/>
        <w:ind w:firstLine="432"/>
      </w:pPr>
      <w:r>
        <w:t>Функция отображения значен</w:t>
      </w:r>
      <w:r w:rsidR="007E7A9A">
        <w:t>ий площадей в печатной форме Ф-6</w:t>
      </w:r>
      <w:r>
        <w:t>, вызывается</w:t>
      </w:r>
      <w:r w:rsidR="007E7A9A">
        <w:t xml:space="preserve"> при открытии печатной формы Ф-6</w:t>
      </w:r>
      <w:r>
        <w:t xml:space="preserve"> из экранной формы «</w:t>
      </w:r>
      <w:r w:rsidR="007E7A9A">
        <w:t>Проект распоряжения</w:t>
      </w:r>
      <w:r>
        <w:t>» при выборе подпункта «</w:t>
      </w:r>
      <w:r w:rsidR="007E7A9A">
        <w:t>Печат</w:t>
      </w:r>
      <w:proofErr w:type="gramStart"/>
      <w:r w:rsidR="007E7A9A">
        <w:t>ь-</w:t>
      </w:r>
      <w:proofErr w:type="gramEnd"/>
      <w:r w:rsidR="007E7A9A" w:rsidRPr="007E7A9A">
        <w:t xml:space="preserve">&gt; </w:t>
      </w:r>
      <w:r w:rsidR="007E7A9A">
        <w:t>Справка о предоставлении жилого помещения</w:t>
      </w:r>
      <w:r>
        <w:t>» о</w:t>
      </w:r>
      <w:r w:rsidR="007E7A9A">
        <w:t>сновного меню «Распоряжение</w:t>
      </w:r>
      <w:r>
        <w:t>» (см.</w:t>
      </w:r>
      <w:r w:rsidR="005D5B03">
        <w:fldChar w:fldCharType="begin"/>
      </w:r>
      <w:r w:rsidR="007E7A9A">
        <w:instrText xml:space="preserve"> REF _Ref381167336 \h </w:instrText>
      </w:r>
      <w:r w:rsidR="005D5B03">
        <w:fldChar w:fldCharType="separate"/>
      </w:r>
      <w:r w:rsidR="00875A9D">
        <w:t xml:space="preserve">Рис. </w:t>
      </w:r>
      <w:r w:rsidR="00875A9D">
        <w:rPr>
          <w:noProof/>
        </w:rPr>
        <w:t>8</w:t>
      </w:r>
      <w:r w:rsidR="005D5B03">
        <w:fldChar w:fldCharType="end"/>
      </w:r>
      <w:r>
        <w:t>)</w:t>
      </w:r>
    </w:p>
    <w:p w:rsidR="00DA13CC" w:rsidRPr="0026305A" w:rsidRDefault="00DA13CC" w:rsidP="00DA13CC">
      <w:pPr>
        <w:spacing w:line="360" w:lineRule="auto"/>
        <w:ind w:firstLine="432"/>
      </w:pPr>
      <w:r>
        <w:t>Для отображения значений площади на печатной форме «выписки из карточки учетного дела» и</w:t>
      </w:r>
      <w:proofErr w:type="gramStart"/>
      <w:r>
        <w:rPr>
          <w:lang w:val="en-US"/>
        </w:rPr>
        <w:t>c</w:t>
      </w:r>
      <w:proofErr w:type="gramEnd"/>
      <w:r>
        <w:t>пользуются</w:t>
      </w:r>
      <w:r w:rsidRPr="001A73B5">
        <w:t xml:space="preserve"> соответствующие </w:t>
      </w:r>
      <w:r>
        <w:t xml:space="preserve">поля из таблицы AFFAIR </w:t>
      </w:r>
      <w:r w:rsidRPr="0026305A">
        <w:t>и</w:t>
      </w:r>
      <w:r>
        <w:t xml:space="preserve"> </w:t>
      </w:r>
      <w:r>
        <w:rPr>
          <w:lang w:val="en-US"/>
        </w:rPr>
        <w:t>APARTMENT</w:t>
      </w:r>
      <w:r w:rsidRPr="0026305A">
        <w:t xml:space="preserve">. </w:t>
      </w:r>
    </w:p>
    <w:p w:rsidR="00DA13CC" w:rsidRPr="000466C6" w:rsidRDefault="00DA13CC" w:rsidP="00DA13CC">
      <w:pPr>
        <w:spacing w:line="360" w:lineRule="auto"/>
        <w:ind w:firstLine="432"/>
        <w:rPr>
          <w:i/>
          <w:u w:val="single"/>
        </w:rPr>
      </w:pPr>
      <w:r>
        <w:t>Детальное описание правил заполнения полей представлено в</w:t>
      </w:r>
      <w:proofErr w:type="gramStart"/>
      <w:r>
        <w:t xml:space="preserve"> </w:t>
      </w:r>
      <w:ins w:id="38" w:author="Ilyin Ivan" w:date="2014-03-31T09:20:00Z">
        <w:r w:rsidR="005D5B03">
          <w:fldChar w:fldCharType="begin"/>
        </w:r>
        <w:r w:rsidR="005B41AB">
          <w:instrText xml:space="preserve"> REF _Ref384020957 \h </w:instrText>
        </w:r>
      </w:ins>
      <w:r w:rsidR="005D5B03">
        <w:fldChar w:fldCharType="separate"/>
      </w:r>
      <w:ins w:id="39" w:author="User" w:date="2014-04-01T16:33:00Z">
        <w:r w:rsidR="00875A9D">
          <w:t>Т</w:t>
        </w:r>
        <w:proofErr w:type="gramEnd"/>
        <w:r w:rsidR="00875A9D">
          <w:t xml:space="preserve">аб. </w:t>
        </w:r>
        <w:r w:rsidR="00875A9D">
          <w:rPr>
            <w:noProof/>
          </w:rPr>
          <w:t>2</w:t>
        </w:r>
      </w:ins>
      <w:ins w:id="40" w:author="Ilyin Ivan" w:date="2014-03-31T09:20:00Z">
        <w:r w:rsidR="005D5B03">
          <w:fldChar w:fldCharType="end"/>
        </w:r>
      </w:ins>
      <w:fldSimple w:instr=" REF _Ref380738868 \h  \* MERGEFORMAT ">
        <w:r w:rsidR="00875A9D" w:rsidDel="00DA13CC">
          <w:t xml:space="preserve"> </w:t>
        </w:r>
      </w:fldSimple>
      <w:r>
        <w:t xml:space="preserve">. </w:t>
      </w:r>
    </w:p>
    <w:p w:rsidR="00DA13CC" w:rsidRPr="00DA13CC" w:rsidRDefault="00DA13CC" w:rsidP="001B7F67">
      <w:pPr>
        <w:spacing w:line="360" w:lineRule="auto"/>
        <w:ind w:firstLine="432"/>
      </w:pPr>
    </w:p>
    <w:p w:rsidR="00DA13CC" w:rsidRDefault="00DA13CC" w:rsidP="00DA13CC">
      <w:pPr>
        <w:pStyle w:val="a7"/>
        <w:jc w:val="right"/>
      </w:pPr>
      <w:bookmarkStart w:id="41" w:name="_Ref384020957"/>
      <w:r>
        <w:t xml:space="preserve">Таб. </w:t>
      </w:r>
      <w:r w:rsidR="005D5B03">
        <w:fldChar w:fldCharType="begin"/>
      </w:r>
      <w:r>
        <w:instrText xml:space="preserve"> SEQ Таблица \* ARABIC </w:instrText>
      </w:r>
      <w:r w:rsidR="005D5B03">
        <w:fldChar w:fldCharType="separate"/>
      </w:r>
      <w:r w:rsidR="00875A9D">
        <w:rPr>
          <w:noProof/>
        </w:rPr>
        <w:t>2</w:t>
      </w:r>
      <w:r w:rsidR="005D5B03">
        <w:fldChar w:fldCharType="end"/>
      </w:r>
      <w:bookmarkEnd w:id="41"/>
      <w:r>
        <w:t>. Правила заполнения полей площадей в печатной форме  ф-6</w:t>
      </w:r>
    </w:p>
    <w:tbl>
      <w:tblPr>
        <w:tblW w:w="10030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2164"/>
        <w:gridCol w:w="8"/>
        <w:gridCol w:w="3560"/>
        <w:gridCol w:w="3738"/>
      </w:tblGrid>
      <w:tr w:rsidR="00DA13CC" w:rsidRPr="00102E88" w:rsidTr="00DA13CC">
        <w:trPr>
          <w:jc w:val="center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/>
          </w:tcPr>
          <w:p w:rsidR="00DA13CC" w:rsidRPr="00102BAF" w:rsidRDefault="00DA13CC" w:rsidP="00DA13CC">
            <w:pPr>
              <w:rPr>
                <w:b/>
              </w:rPr>
            </w:pPr>
            <w:r w:rsidRPr="00102BAF">
              <w:rPr>
                <w:b/>
              </w:rPr>
              <w:t xml:space="preserve">№ </w:t>
            </w:r>
            <w:proofErr w:type="spellStart"/>
            <w:proofErr w:type="gramStart"/>
            <w:r w:rsidRPr="00102BAF">
              <w:rPr>
                <w:b/>
              </w:rPr>
              <w:t>п</w:t>
            </w:r>
            <w:proofErr w:type="spellEnd"/>
            <w:proofErr w:type="gramEnd"/>
            <w:r w:rsidRPr="00102BAF">
              <w:rPr>
                <w:b/>
              </w:rPr>
              <w:t>/</w:t>
            </w:r>
            <w:proofErr w:type="spellStart"/>
            <w:r w:rsidRPr="00102BAF">
              <w:rPr>
                <w:b/>
              </w:rPr>
              <w:t>п</w:t>
            </w:r>
            <w:proofErr w:type="spellEnd"/>
          </w:p>
        </w:tc>
        <w:tc>
          <w:tcPr>
            <w:tcW w:w="21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13CC" w:rsidRPr="00102BAF" w:rsidRDefault="00DA13CC" w:rsidP="00DA13CC">
            <w:pPr>
              <w:jc w:val="center"/>
              <w:rPr>
                <w:b/>
              </w:rPr>
            </w:pPr>
            <w:r w:rsidRPr="003F29D9">
              <w:rPr>
                <w:b/>
              </w:rPr>
              <w:t>Наименование поля в печатной форме «</w:t>
            </w:r>
            <w:r>
              <w:rPr>
                <w:b/>
              </w:rPr>
              <w:t>Ф-1</w:t>
            </w:r>
            <w:r w:rsidRPr="003F29D9">
              <w:rPr>
                <w:b/>
              </w:rPr>
              <w:t>»</w:t>
            </w:r>
          </w:p>
        </w:tc>
        <w:tc>
          <w:tcPr>
            <w:tcW w:w="356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13CC" w:rsidRPr="00102BAF" w:rsidRDefault="00DA13CC" w:rsidP="00DA13C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A13CC" w:rsidRPr="00102BAF" w:rsidRDefault="00DA13CC" w:rsidP="00DA13CC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31F4D" w:rsidRPr="00370EB7" w:rsidTr="00431F4D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F4D" w:rsidRDefault="00431F4D" w:rsidP="00431F4D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1F4D" w:rsidRPr="001C5448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 w:rsidRPr="001C5448">
              <w:rPr>
                <w:lang w:val="en-US"/>
              </w:rPr>
              <w:t>Общая</w:t>
            </w:r>
            <w:proofErr w:type="spellEnd"/>
            <w:r w:rsidRPr="001C5448">
              <w:rPr>
                <w:lang w:val="en-US"/>
              </w:rPr>
              <w:t xml:space="preserve"> </w:t>
            </w:r>
            <w:proofErr w:type="spellStart"/>
            <w:r w:rsidRPr="001C5448">
              <w:rPr>
                <w:lang w:val="en-US"/>
              </w:rPr>
              <w:t>занимаемая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3F29D9" w:rsidRDefault="00431F4D" w:rsidP="00431F4D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 xml:space="preserve">SQZ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Affair</w:t>
            </w:r>
            <w:proofErr w:type="spellEnd"/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3F29D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370EB7" w:rsidTr="00431F4D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F4D" w:rsidRDefault="00431F4D" w:rsidP="00431F4D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1F4D" w:rsidRPr="00E5405C" w:rsidRDefault="00431F4D" w:rsidP="00431F4D">
            <w:pPr>
              <w:tabs>
                <w:tab w:val="left" w:pos="1560"/>
              </w:tabs>
              <w:jc w:val="both"/>
            </w:pPr>
            <w:r w:rsidRPr="00E5405C">
              <w:t xml:space="preserve">Общая </w:t>
            </w:r>
            <w:r>
              <w:t>занимаемая</w:t>
            </w:r>
            <w:r w:rsidRPr="00E5405C">
              <w:t xml:space="preserve"> (без летних)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E5405C" w:rsidRDefault="00431F4D" w:rsidP="00431F4D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 xml:space="preserve">SQL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Affair</w:t>
            </w:r>
            <w:proofErr w:type="spellEnd"/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3F29D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370EB7" w:rsidTr="00431F4D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1F4D" w:rsidRDefault="00431F4D" w:rsidP="00431F4D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31F4D" w:rsidRPr="00E5405C" w:rsidRDefault="00431F4D" w:rsidP="00431F4D">
            <w:pPr>
              <w:tabs>
                <w:tab w:val="left" w:pos="1560"/>
              </w:tabs>
              <w:jc w:val="both"/>
            </w:pPr>
            <w:r>
              <w:t>Жилая занимаемая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711353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SQI в</w:t>
            </w:r>
            <w:r w:rsidRPr="00C36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Affair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F4D" w:rsidRPr="00221FBD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DA13CC" w:rsidRPr="001516C4" w:rsidTr="00DA13CC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3CC" w:rsidRPr="00370EB7" w:rsidRDefault="00DA13CC" w:rsidP="00DA13CC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13CC" w:rsidRPr="00FA3E52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gramStart"/>
            <w:r w:rsidRPr="003F29D9">
              <w:t>Общая</w:t>
            </w:r>
            <w:proofErr w:type="gramEnd"/>
            <w:r w:rsidRPr="003F29D9">
              <w:t xml:space="preserve"> квартиры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5B41AB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r w:rsidRPr="005B41AB">
              <w:rPr>
                <w:lang w:val="en-US"/>
              </w:rPr>
              <w:t xml:space="preserve">SQO </w:t>
            </w:r>
            <w:r w:rsidRPr="005B41AB">
              <w:t>в</w:t>
            </w:r>
            <w:r w:rsidRPr="005B41AB">
              <w:rPr>
                <w:lang w:val="en-US"/>
              </w:rPr>
              <w:t xml:space="preserve"> </w:t>
            </w:r>
            <w:r w:rsidRPr="005B41AB">
              <w:t>таблице</w:t>
            </w:r>
            <w:r w:rsidRPr="005B41AB">
              <w:rPr>
                <w:lang w:val="en-US"/>
              </w:rPr>
              <w:t xml:space="preserve"> Affair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DA13CC" w:rsidRPr="001516C4" w:rsidTr="00DA13CC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3CC" w:rsidRPr="00370EB7" w:rsidRDefault="00DA13CC" w:rsidP="00DA13CC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C365E5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SQB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</w:t>
            </w:r>
            <w:proofErr w:type="spellStart"/>
            <w:r>
              <w:t>Affair</w:t>
            </w:r>
            <w:proofErr w:type="spellEnd"/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DA13CC" w:rsidRPr="00370EB7" w:rsidTr="00DA13CC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13CC" w:rsidRDefault="00DA13CC" w:rsidP="00DA13CC">
            <w:pPr>
              <w:numPr>
                <w:ilvl w:val="0"/>
                <w:numId w:val="3"/>
              </w:numPr>
            </w:pPr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A13CC" w:rsidRPr="003F29D9" w:rsidRDefault="00DA13CC" w:rsidP="00DA13CC">
            <w:pPr>
              <w:tabs>
                <w:tab w:val="left" w:pos="1560"/>
              </w:tabs>
              <w:jc w:val="both"/>
            </w:pPr>
            <w:proofErr w:type="gramStart"/>
            <w:r w:rsidRPr="003F29D9">
              <w:t>Жилая</w:t>
            </w:r>
            <w:proofErr w:type="gramEnd"/>
            <w:r w:rsidRPr="003F29D9">
              <w:t xml:space="preserve"> квартиры</w:t>
            </w:r>
          </w:p>
        </w:tc>
        <w:tc>
          <w:tcPr>
            <w:tcW w:w="3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C365E5" w:rsidRDefault="00DA13CC" w:rsidP="00DA13CC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 w:rsidRPr="00C365E5">
              <w:rPr>
                <w:lang w:val="en-US"/>
              </w:rPr>
              <w:t>Living_space</w:t>
            </w:r>
            <w:proofErr w:type="spellEnd"/>
            <w:r w:rsidRPr="00C365E5">
              <w:rPr>
                <w:lang w:val="en-US"/>
              </w:rPr>
              <w:t xml:space="preserve"> </w:t>
            </w:r>
            <w:r>
              <w:rPr>
                <w:lang w:val="en-US"/>
              </w:rPr>
              <w:t>в</w:t>
            </w:r>
            <w:r w:rsidRPr="00C365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таблиц</w:t>
            </w:r>
            <w:proofErr w:type="spellEnd"/>
            <w:r>
              <w:t>е</w:t>
            </w:r>
            <w:r>
              <w:rPr>
                <w:lang w:val="en-US"/>
              </w:rPr>
              <w:t xml:space="preserve"> Apartment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3CC" w:rsidRPr="00221FBD" w:rsidRDefault="00DA13CC" w:rsidP="00DA13CC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</w:tbl>
    <w:p w:rsidR="00DA13CC" w:rsidRDefault="00DA13CC" w:rsidP="00DA13CC">
      <w:pPr>
        <w:spacing w:line="360" w:lineRule="auto"/>
        <w:ind w:firstLine="432"/>
      </w:pPr>
    </w:p>
    <w:p w:rsidR="00DA13CC" w:rsidRPr="00DA13CC" w:rsidRDefault="00DA13CC" w:rsidP="001B7F67">
      <w:pPr>
        <w:spacing w:line="360" w:lineRule="auto"/>
        <w:ind w:firstLine="432"/>
      </w:pPr>
    </w:p>
    <w:p w:rsidR="007E7A9A" w:rsidRDefault="007E7A9A" w:rsidP="007E7A9A">
      <w:pPr>
        <w:pStyle w:val="31"/>
      </w:pPr>
      <w:bookmarkStart w:id="42" w:name="_Toc384103681"/>
      <w:r>
        <w:t>Список экранных форм</w:t>
      </w:r>
      <w:bookmarkEnd w:id="42"/>
    </w:p>
    <w:p w:rsidR="007E7A9A" w:rsidRDefault="00EC1608" w:rsidP="007E7A9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4075" cy="17049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9A" w:rsidRDefault="007E7A9A" w:rsidP="007E7A9A">
      <w:pPr>
        <w:pStyle w:val="a7"/>
        <w:jc w:val="center"/>
      </w:pPr>
      <w:bookmarkStart w:id="43" w:name="_Ref381167336"/>
      <w:r>
        <w:t xml:space="preserve">Рис. </w:t>
      </w:r>
      <w:fldSimple w:instr=" SEQ Рисунок \* ARABIC ">
        <w:r w:rsidR="00875A9D">
          <w:rPr>
            <w:noProof/>
          </w:rPr>
          <w:t>8</w:t>
        </w:r>
      </w:fldSimple>
      <w:bookmarkEnd w:id="43"/>
      <w:r>
        <w:t>. Экранная форма «Проект распоряжения». Меню «распоряжение» подпункт «Печать»</w:t>
      </w:r>
    </w:p>
    <w:p w:rsidR="007E7A9A" w:rsidRDefault="007E7A9A" w:rsidP="007E7A9A">
      <w:pPr>
        <w:spacing w:line="360" w:lineRule="auto"/>
        <w:jc w:val="center"/>
      </w:pPr>
    </w:p>
    <w:p w:rsidR="00BF2B8A" w:rsidRPr="009D6C9A" w:rsidRDefault="00BF2B8A" w:rsidP="00BF2B8A">
      <w:pPr>
        <w:pStyle w:val="31"/>
        <w:rPr>
          <w:color w:val="auto"/>
        </w:rPr>
      </w:pPr>
      <w:bookmarkStart w:id="44" w:name="_Toc384103682"/>
      <w:r w:rsidRPr="009D6C9A">
        <w:rPr>
          <w:color w:val="auto"/>
        </w:rPr>
        <w:lastRenderedPageBreak/>
        <w:t xml:space="preserve">Функция закрепления </w:t>
      </w:r>
      <w:r w:rsidR="00BB006E" w:rsidRPr="009D6C9A">
        <w:rPr>
          <w:color w:val="auto"/>
        </w:rPr>
        <w:t xml:space="preserve">для </w:t>
      </w:r>
      <w:r w:rsidRPr="009D6C9A">
        <w:rPr>
          <w:color w:val="auto"/>
        </w:rPr>
        <w:t xml:space="preserve">отдельных </w:t>
      </w:r>
      <w:r w:rsidR="00BB006E" w:rsidRPr="009D6C9A">
        <w:rPr>
          <w:color w:val="auto"/>
        </w:rPr>
        <w:t xml:space="preserve">и коммунальных </w:t>
      </w:r>
      <w:r w:rsidRPr="009D6C9A">
        <w:rPr>
          <w:color w:val="auto"/>
        </w:rPr>
        <w:t>квартир</w:t>
      </w:r>
      <w:bookmarkEnd w:id="44"/>
    </w:p>
    <w:p w:rsidR="007E7A9A" w:rsidRDefault="007E7A9A" w:rsidP="007E7A9A">
      <w:pPr>
        <w:spacing w:line="360" w:lineRule="auto"/>
        <w:ind w:firstLine="432"/>
      </w:pPr>
    </w:p>
    <w:p w:rsidR="007E7A9A" w:rsidRDefault="007E7A9A" w:rsidP="007E7A9A">
      <w:pPr>
        <w:spacing w:line="360" w:lineRule="auto"/>
        <w:ind w:firstLine="432"/>
      </w:pPr>
      <w:r>
        <w:t>Для вызова функции закрепления</w:t>
      </w:r>
      <w:r w:rsidR="00054E7E">
        <w:t xml:space="preserve"> (</w:t>
      </w:r>
      <w:proofErr w:type="spellStart"/>
      <w:r w:rsidR="002D741C">
        <w:t>Order</w:t>
      </w:r>
      <w:proofErr w:type="spellEnd"/>
      <w:r w:rsidR="002D741C">
        <w:t>_</w:t>
      </w:r>
      <w:r w:rsidR="002D741C">
        <w:rPr>
          <w:lang w:val="en-US"/>
        </w:rPr>
        <w:t>type</w:t>
      </w:r>
      <w:r w:rsidR="002D741C">
        <w:t xml:space="preserve"> = 32</w:t>
      </w:r>
      <w:r w:rsidR="002D741C" w:rsidRPr="002D741C">
        <w:t>,33</w:t>
      </w:r>
      <w:r w:rsidR="00054E7E">
        <w:t>)</w:t>
      </w:r>
      <w:r>
        <w:t xml:space="preserve"> жилой площади используется процедура </w:t>
      </w:r>
      <w:proofErr w:type="spellStart"/>
      <w:r w:rsidRPr="002E4C4B">
        <w:t>affair_to_porder</w:t>
      </w:r>
      <w:proofErr w:type="spellEnd"/>
      <w:r w:rsidR="00054E7E">
        <w:t xml:space="preserve">. </w:t>
      </w:r>
    </w:p>
    <w:p w:rsidR="002D741C" w:rsidRDefault="00BF2B8A" w:rsidP="00BF2B8A">
      <w:pPr>
        <w:spacing w:line="360" w:lineRule="auto"/>
        <w:ind w:firstLine="432"/>
      </w:pPr>
      <w:r>
        <w:t>При закреплении</w:t>
      </w:r>
      <w:r w:rsidR="002D741C">
        <w:t>, в блок «Сведения о заявителе», расположенного на первой странице,</w:t>
      </w:r>
      <w:r w:rsidR="002D741C" w:rsidRPr="002D741C">
        <w:t xml:space="preserve"> </w:t>
      </w:r>
      <w:r w:rsidR="00CB5BE6" w:rsidRPr="00FA565E">
        <w:t>вне зависимости от типа квартир</w:t>
      </w:r>
      <w:r w:rsidR="00CB5BE6">
        <w:t xml:space="preserve"> (</w:t>
      </w:r>
      <w:proofErr w:type="spellStart"/>
      <w:r w:rsidR="00CB5BE6" w:rsidRPr="001435B6">
        <w:t>apartment.space_type</w:t>
      </w:r>
      <w:proofErr w:type="spellEnd"/>
      <w:r w:rsidR="00CB5BE6">
        <w:t>)</w:t>
      </w:r>
      <w:r w:rsidR="002D741C">
        <w:t xml:space="preserve"> заполнение полей осуществляется по правилам</w:t>
      </w:r>
      <w:proofErr w:type="gramStart"/>
      <w:r w:rsidR="002D741C">
        <w:t xml:space="preserve"> </w:t>
      </w:r>
      <w:r w:rsidR="005D5B03">
        <w:fldChar w:fldCharType="begin"/>
      </w:r>
      <w:r w:rsidR="005D5B03">
        <w:instrText xml:space="preserve"> REF _Ref381167881 \h  \* MERGEFORMAT </w:instrText>
      </w:r>
      <w:r w:rsidR="005D5B03">
        <w:fldChar w:fldCharType="separate"/>
      </w:r>
      <w:ins w:id="45" w:author="User" w:date="2014-04-01T16:33:00Z">
        <w:r w:rsidR="00875A9D" w:rsidRPr="00875A9D">
          <w:rPr>
            <w:rPrChange w:id="46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47" w:author="User" w:date="2014-04-01T16:33:00Z">
              <w:rPr>
                <w:b/>
                <w:sz w:val="20"/>
                <w:szCs w:val="20"/>
              </w:rPr>
            </w:rPrChange>
          </w:rPr>
          <w:t>аб. 3</w:t>
        </w:r>
      </w:ins>
      <w:del w:id="48" w:author="User" w:date="2014-04-01T16:33:00Z">
        <w:r w:rsidR="00FA565E" w:rsidRPr="00FA565E" w:rsidDel="00875A9D">
          <w:delText>Таб. 3</w:delText>
        </w:r>
      </w:del>
      <w:r w:rsidR="005D5B03">
        <w:fldChar w:fldCharType="end"/>
      </w:r>
      <w:r w:rsidR="002D741C">
        <w:t>.</w:t>
      </w:r>
    </w:p>
    <w:p w:rsidR="002D741C" w:rsidRDefault="002D741C" w:rsidP="00BF2B8A">
      <w:pPr>
        <w:spacing w:line="360" w:lineRule="auto"/>
        <w:ind w:firstLine="432"/>
      </w:pPr>
      <w:r>
        <w:t>Блок «Сведения о предоставлении», расположенный на третьей странице, состоит из трех полей отображающих значения площадей:</w:t>
      </w:r>
    </w:p>
    <w:p w:rsidR="002D741C" w:rsidRDefault="002D741C" w:rsidP="008C1EA9">
      <w:pPr>
        <w:numPr>
          <w:ilvl w:val="0"/>
          <w:numId w:val="9"/>
        </w:numPr>
        <w:spacing w:line="360" w:lineRule="auto"/>
      </w:pPr>
      <w:r>
        <w:t>Общая;</w:t>
      </w:r>
    </w:p>
    <w:p w:rsidR="002D741C" w:rsidRDefault="002D741C" w:rsidP="008C1EA9">
      <w:pPr>
        <w:numPr>
          <w:ilvl w:val="0"/>
          <w:numId w:val="9"/>
        </w:numPr>
        <w:spacing w:line="360" w:lineRule="auto"/>
      </w:pPr>
      <w:r>
        <w:t>Общая (без летних);</w:t>
      </w:r>
    </w:p>
    <w:p w:rsidR="002D741C" w:rsidRDefault="002D741C" w:rsidP="008C1EA9">
      <w:pPr>
        <w:numPr>
          <w:ilvl w:val="0"/>
          <w:numId w:val="9"/>
        </w:numPr>
        <w:spacing w:line="360" w:lineRule="auto"/>
      </w:pPr>
      <w:r>
        <w:t>Жилая.</w:t>
      </w:r>
    </w:p>
    <w:p w:rsidR="002D741C" w:rsidRDefault="002D741C" w:rsidP="00BF2B8A">
      <w:pPr>
        <w:spacing w:line="360" w:lineRule="auto"/>
        <w:ind w:firstLine="432"/>
      </w:pPr>
      <w:r>
        <w:t>Правила заполнения полей детально описаны в</w:t>
      </w:r>
      <w:proofErr w:type="gramStart"/>
      <w:r>
        <w:t xml:space="preserve"> </w:t>
      </w:r>
      <w:r w:rsidR="005D5B03">
        <w:fldChar w:fldCharType="begin"/>
      </w:r>
      <w:r w:rsidR="005D5B03">
        <w:instrText xml:space="preserve"> REF _Ref381167881 \h  \* MERGEFORMAT </w:instrText>
      </w:r>
      <w:r w:rsidR="005D5B03">
        <w:fldChar w:fldCharType="separate"/>
      </w:r>
      <w:ins w:id="49" w:author="User" w:date="2014-04-01T16:33:00Z">
        <w:r w:rsidR="00875A9D" w:rsidRPr="00875A9D">
          <w:rPr>
            <w:rPrChange w:id="50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51" w:author="User" w:date="2014-04-01T16:33:00Z">
              <w:rPr>
                <w:b/>
                <w:sz w:val="20"/>
                <w:szCs w:val="20"/>
              </w:rPr>
            </w:rPrChange>
          </w:rPr>
          <w:t>аб. 3</w:t>
        </w:r>
      </w:ins>
      <w:del w:id="52" w:author="User" w:date="2014-04-01T16:33:00Z">
        <w:r w:rsidR="00FA565E" w:rsidRPr="00FA565E" w:rsidDel="00875A9D">
          <w:delText>Таб. 3</w:delText>
        </w:r>
      </w:del>
      <w:r w:rsidR="005D5B03">
        <w:fldChar w:fldCharType="end"/>
      </w:r>
    </w:p>
    <w:p w:rsidR="002D741C" w:rsidRDefault="002D741C" w:rsidP="00BF2B8A">
      <w:pPr>
        <w:spacing w:line="360" w:lineRule="auto"/>
        <w:ind w:firstLine="432"/>
      </w:pPr>
      <w:r>
        <w:br w:type="page"/>
      </w:r>
    </w:p>
    <w:p w:rsidR="00BB006E" w:rsidRDefault="00BB006E" w:rsidP="00BB006E">
      <w:pPr>
        <w:pStyle w:val="4"/>
      </w:pPr>
      <w:bookmarkStart w:id="53" w:name="_Ref350754648"/>
      <w:r>
        <w:lastRenderedPageBreak/>
        <w:t>Список печатных форм</w:t>
      </w:r>
    </w:p>
    <w:p w:rsidR="005930E4" w:rsidRPr="005930E4" w:rsidRDefault="005930E4" w:rsidP="005930E4"/>
    <w:p w:rsidR="0012620B" w:rsidRDefault="00EC1608" w:rsidP="0012620B">
      <w:r>
        <w:rPr>
          <w:noProof/>
        </w:rPr>
        <w:drawing>
          <wp:inline distT="0" distB="0" distL="0" distR="0">
            <wp:extent cx="5934075" cy="19812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6E" w:rsidRDefault="00BB006E" w:rsidP="0012620B"/>
    <w:p w:rsidR="005930E4" w:rsidRDefault="005930E4" w:rsidP="005930E4">
      <w:pPr>
        <w:pStyle w:val="a7"/>
        <w:jc w:val="center"/>
      </w:pPr>
      <w:bookmarkStart w:id="54" w:name="_Ref381172771"/>
      <w:r>
        <w:t xml:space="preserve">Рис. </w:t>
      </w:r>
      <w:fldSimple w:instr=" SEQ Рисунок \* ARABIC ">
        <w:r w:rsidR="00875A9D">
          <w:rPr>
            <w:noProof/>
          </w:rPr>
          <w:t>9</w:t>
        </w:r>
      </w:fldSimple>
      <w:bookmarkEnd w:id="54"/>
      <w:r>
        <w:t>. Печатная форма Ф-6. Страница № 1.</w:t>
      </w:r>
    </w:p>
    <w:p w:rsidR="005930E4" w:rsidRPr="005930E4" w:rsidRDefault="00EC1608" w:rsidP="005930E4">
      <w:r>
        <w:rPr>
          <w:noProof/>
        </w:rPr>
        <w:drawing>
          <wp:inline distT="0" distB="0" distL="0" distR="0">
            <wp:extent cx="5934075" cy="2190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E4" w:rsidRDefault="005930E4" w:rsidP="005930E4">
      <w:pPr>
        <w:pStyle w:val="a7"/>
        <w:jc w:val="center"/>
      </w:pPr>
      <w:bookmarkStart w:id="55" w:name="_Ref381172779"/>
      <w:r>
        <w:t xml:space="preserve">Рис. </w:t>
      </w:r>
      <w:fldSimple w:instr=" SEQ Рисунок \* ARABIC ">
        <w:r w:rsidR="00875A9D">
          <w:rPr>
            <w:noProof/>
          </w:rPr>
          <w:t>10</w:t>
        </w:r>
      </w:fldSimple>
      <w:bookmarkEnd w:id="55"/>
      <w:r>
        <w:t>. Печатная форма Ф-6. Страница № 3.</w:t>
      </w:r>
    </w:p>
    <w:p w:rsidR="005930E4" w:rsidRDefault="005930E4" w:rsidP="0012620B"/>
    <w:p w:rsidR="00BB006E" w:rsidRDefault="00BB006E" w:rsidP="00BB006E">
      <w:pPr>
        <w:pStyle w:val="4"/>
      </w:pPr>
      <w:r>
        <w:t>Поведение системы и пользователя</w:t>
      </w:r>
    </w:p>
    <w:p w:rsidR="0012620B" w:rsidRDefault="0012620B" w:rsidP="0012620B">
      <w:pPr>
        <w:spacing w:line="360" w:lineRule="auto"/>
        <w:ind w:firstLine="432"/>
      </w:pPr>
    </w:p>
    <w:p w:rsidR="00BB006E" w:rsidRDefault="00BB006E" w:rsidP="00BB006E">
      <w:pPr>
        <w:spacing w:line="360" w:lineRule="auto"/>
        <w:ind w:firstLine="432"/>
        <w:jc w:val="both"/>
      </w:pPr>
      <w:r w:rsidRPr="00FE6AB9">
        <w:t>Поведение</w:t>
      </w:r>
      <w:r>
        <w:t xml:space="preserve"> </w:t>
      </w:r>
      <w:r w:rsidRPr="00FE6AB9">
        <w:t>пользователя</w:t>
      </w:r>
      <w:r>
        <w:t xml:space="preserve"> </w:t>
      </w:r>
      <w:r w:rsidRPr="00FE6AB9">
        <w:t>и</w:t>
      </w:r>
      <w:r>
        <w:t xml:space="preserve"> </w:t>
      </w:r>
      <w:r w:rsidRPr="00FE6AB9">
        <w:t>системы</w:t>
      </w:r>
      <w:r>
        <w:t xml:space="preserve"> </w:t>
      </w:r>
      <w:r w:rsidRPr="00FE6AB9">
        <w:t>отображено</w:t>
      </w:r>
      <w:r>
        <w:t xml:space="preserve"> в</w:t>
      </w:r>
      <w:proofErr w:type="gramStart"/>
      <w:r>
        <w:t xml:space="preserve"> </w:t>
      </w:r>
      <w:r w:rsidR="005D5B03">
        <w:fldChar w:fldCharType="begin"/>
      </w:r>
      <w:r w:rsidR="005D5B03">
        <w:instrText xml:space="preserve"> REF _Ref381167881 \h  \* MERGEFORMAT </w:instrText>
      </w:r>
      <w:r w:rsidR="005D5B03">
        <w:fldChar w:fldCharType="separate"/>
      </w:r>
      <w:ins w:id="56" w:author="User" w:date="2014-04-01T16:33:00Z">
        <w:r w:rsidR="00875A9D" w:rsidRPr="00875A9D">
          <w:rPr>
            <w:rPrChange w:id="57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58" w:author="User" w:date="2014-04-01T16:33:00Z">
              <w:rPr>
                <w:b/>
                <w:sz w:val="20"/>
                <w:szCs w:val="20"/>
              </w:rPr>
            </w:rPrChange>
          </w:rPr>
          <w:t>аб. 3</w:t>
        </w:r>
      </w:ins>
      <w:del w:id="59" w:author="User" w:date="2014-04-01T16:33:00Z">
        <w:r w:rsidR="00FA565E" w:rsidRPr="00FA565E" w:rsidDel="00875A9D">
          <w:delText>Таб. 3</w:delText>
        </w:r>
      </w:del>
      <w:r w:rsidR="005D5B03">
        <w:fldChar w:fldCharType="end"/>
      </w:r>
    </w:p>
    <w:p w:rsidR="00BB006E" w:rsidRDefault="00BB006E" w:rsidP="00BB006E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60" w:name="_Ref381167881"/>
      <w:bookmarkStart w:id="61" w:name="_Ref382987716"/>
      <w:r w:rsidRPr="003E6750">
        <w:rPr>
          <w:b/>
          <w:sz w:val="20"/>
          <w:szCs w:val="20"/>
        </w:rPr>
        <w:t xml:space="preserve">Таб. </w:t>
      </w:r>
      <w:r w:rsidR="005D5B03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5D5B03" w:rsidRPr="003E6750">
        <w:rPr>
          <w:b/>
          <w:sz w:val="20"/>
          <w:szCs w:val="20"/>
        </w:rPr>
        <w:fldChar w:fldCharType="separate"/>
      </w:r>
      <w:r w:rsidR="00875A9D">
        <w:rPr>
          <w:b/>
          <w:noProof/>
          <w:sz w:val="20"/>
          <w:szCs w:val="20"/>
        </w:rPr>
        <w:t>3</w:t>
      </w:r>
      <w:r w:rsidR="005D5B03" w:rsidRPr="003E6750">
        <w:rPr>
          <w:b/>
          <w:sz w:val="20"/>
          <w:szCs w:val="20"/>
        </w:rPr>
        <w:fldChar w:fldCharType="end"/>
      </w:r>
      <w:bookmarkEnd w:id="60"/>
      <w:r w:rsidRPr="003E6750">
        <w:rPr>
          <w:b/>
          <w:sz w:val="20"/>
          <w:szCs w:val="20"/>
        </w:rPr>
        <w:t>. Поведение системы и пользователя</w:t>
      </w:r>
      <w:bookmarkEnd w:id="61"/>
    </w:p>
    <w:tbl>
      <w:tblPr>
        <w:tblW w:w="10681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986"/>
        <w:gridCol w:w="8079"/>
      </w:tblGrid>
      <w:tr w:rsidR="00BB006E" w:rsidRPr="00F908B8" w:rsidTr="00BB006E">
        <w:trPr>
          <w:tblHeader/>
        </w:trPr>
        <w:tc>
          <w:tcPr>
            <w:tcW w:w="616" w:type="dxa"/>
            <w:shd w:val="clear" w:color="auto" w:fill="D9D9D9"/>
          </w:tcPr>
          <w:p w:rsidR="00BB006E" w:rsidRPr="008772E4" w:rsidRDefault="00BB006E" w:rsidP="00BB006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86" w:type="dxa"/>
            <w:shd w:val="clear" w:color="auto" w:fill="D9D9D9"/>
          </w:tcPr>
          <w:p w:rsidR="00BB006E" w:rsidRPr="008772E4" w:rsidRDefault="00BB006E" w:rsidP="00BB006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Пользователь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система</w:t>
            </w:r>
          </w:p>
        </w:tc>
        <w:tc>
          <w:tcPr>
            <w:tcW w:w="8079" w:type="dxa"/>
            <w:shd w:val="clear" w:color="auto" w:fill="D9D9D9"/>
          </w:tcPr>
          <w:p w:rsidR="00BB006E" w:rsidRPr="008772E4" w:rsidRDefault="00BB006E" w:rsidP="00BB006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Действия</w:t>
            </w:r>
          </w:p>
        </w:tc>
      </w:tr>
      <w:tr w:rsidR="00BB006E" w:rsidRPr="00894A43" w:rsidTr="00BB006E">
        <w:trPr>
          <w:cantSplit/>
          <w:trHeight w:val="734"/>
        </w:trPr>
        <w:tc>
          <w:tcPr>
            <w:tcW w:w="616" w:type="dxa"/>
            <w:shd w:val="clear" w:color="auto" w:fill="auto"/>
          </w:tcPr>
          <w:p w:rsidR="00BB006E" w:rsidRPr="00FE6AB9" w:rsidRDefault="00BB006E" w:rsidP="00BB006E">
            <w:r>
              <w:t>1</w:t>
            </w:r>
          </w:p>
        </w:tc>
        <w:tc>
          <w:tcPr>
            <w:tcW w:w="1986" w:type="dxa"/>
          </w:tcPr>
          <w:p w:rsidR="00BB006E" w:rsidRPr="00FE6AB9" w:rsidRDefault="00BB006E" w:rsidP="00BB006E">
            <w:r w:rsidRPr="00FE6AB9">
              <w:t>Пользователь</w:t>
            </w:r>
          </w:p>
        </w:tc>
        <w:tc>
          <w:tcPr>
            <w:tcW w:w="8079" w:type="dxa"/>
          </w:tcPr>
          <w:p w:rsidR="00BB006E" w:rsidRPr="00894A43" w:rsidRDefault="00BB006E" w:rsidP="00BB006E">
            <w:pPr>
              <w:jc w:val="both"/>
            </w:pPr>
            <w:r>
              <w:t>Выбирает пункт «Справка о предоставлении жилого помещения» в меню «Распоряжение» экранной формы «Проект распоряжения»</w:t>
            </w:r>
          </w:p>
        </w:tc>
      </w:tr>
      <w:tr w:rsidR="00BB006E" w:rsidRPr="00F908B8" w:rsidTr="00BB006E">
        <w:trPr>
          <w:cantSplit/>
        </w:trPr>
        <w:tc>
          <w:tcPr>
            <w:tcW w:w="616" w:type="dxa"/>
            <w:shd w:val="clear" w:color="auto" w:fill="auto"/>
          </w:tcPr>
          <w:p w:rsidR="00BB006E" w:rsidRPr="00FE6AB9" w:rsidRDefault="00BB006E" w:rsidP="00BB006E">
            <w:r>
              <w:lastRenderedPageBreak/>
              <w:t>2</w:t>
            </w:r>
          </w:p>
        </w:tc>
        <w:tc>
          <w:tcPr>
            <w:tcW w:w="1986" w:type="dxa"/>
          </w:tcPr>
          <w:p w:rsidR="00BB006E" w:rsidRPr="00FE6AB9" w:rsidRDefault="00BB006E" w:rsidP="00BB006E">
            <w:r w:rsidRPr="00FE6AB9">
              <w:t>Система</w:t>
            </w:r>
          </w:p>
        </w:tc>
        <w:tc>
          <w:tcPr>
            <w:tcW w:w="8079" w:type="dxa"/>
          </w:tcPr>
          <w:p w:rsidR="00BB006E" w:rsidRDefault="00BB006E" w:rsidP="00BB006E">
            <w:pPr>
              <w:jc w:val="both"/>
            </w:pPr>
            <w:r>
              <w:t>Поля печатной формы Ф-6 блока «Сведения о заявителе», расположенного на первой странице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з</w:t>
            </w:r>
            <w:proofErr w:type="gramEnd"/>
            <w:r>
              <w:t>аполняются по следующим правилам: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– значение из поля «</w:t>
            </w:r>
            <w:r w:rsidR="00426F82">
              <w:rPr>
                <w:lang w:val="en-US"/>
              </w:rPr>
              <w:t>SQO</w:t>
            </w:r>
            <w:r>
              <w:t>» таблицы «</w:t>
            </w:r>
            <w:proofErr w:type="spellStart"/>
            <w:r w:rsidR="00426F82">
              <w:t>Affair</w:t>
            </w:r>
            <w:proofErr w:type="spellEnd"/>
            <w:r>
              <w:t>»;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 – значение из поля «</w:t>
            </w:r>
            <w:r w:rsidR="00426F82">
              <w:rPr>
                <w:lang w:val="en-US"/>
              </w:rPr>
              <w:t>SQB</w:t>
            </w:r>
            <w:r>
              <w:t>»</w:t>
            </w:r>
            <w:r w:rsidRPr="000B2D71">
              <w:t xml:space="preserve"> </w:t>
            </w:r>
            <w:r>
              <w:t>таблицы «</w:t>
            </w:r>
            <w:proofErr w:type="spellStart"/>
            <w:r>
              <w:t>Affair</w:t>
            </w:r>
            <w:proofErr w:type="spellEnd"/>
            <w:r>
              <w:t>»;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квартиры</w:t>
            </w:r>
            <w:r w:rsidRPr="00DC3E0E">
              <w:t xml:space="preserve"> – 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proofErr w:type="spellStart"/>
            <w:r w:rsidRPr="00DC3E0E">
              <w:t>Apartment</w:t>
            </w:r>
            <w:proofErr w:type="spellEnd"/>
            <w:r>
              <w:t>»;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r w:rsidRPr="00DC3E0E">
              <w:t>Общая занимаемая – значение из поля</w:t>
            </w:r>
            <w:r w:rsidR="008135CE">
              <w:t xml:space="preserve"> «</w:t>
            </w:r>
            <w:r w:rsidR="008135CE">
              <w:rPr>
                <w:lang w:val="en-US"/>
              </w:rPr>
              <w:t>SQZ</w:t>
            </w:r>
            <w:r>
              <w:t>» таблицы «</w:t>
            </w:r>
            <w:r w:rsidRPr="00DC3E0E">
              <w:t>A</w:t>
            </w:r>
            <w:proofErr w:type="spellStart"/>
            <w:r w:rsidR="008135CE">
              <w:rPr>
                <w:lang w:val="en-US"/>
              </w:rPr>
              <w:t>ffair</w:t>
            </w:r>
            <w:proofErr w:type="spellEnd"/>
            <w:r w:rsidR="008135CE">
              <w:t>»</w:t>
            </w:r>
            <w:r>
              <w:t>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r w:rsidRPr="00DC3E0E">
              <w:t xml:space="preserve">Общая занимаемая (Без летних) </w:t>
            </w:r>
            <w:r w:rsidR="00054E7E">
              <w:t>–</w:t>
            </w:r>
            <w:r w:rsidRPr="00DC3E0E">
              <w:t xml:space="preserve"> </w:t>
            </w:r>
            <w:r w:rsidR="00054E7E">
              <w:t>«</w:t>
            </w:r>
            <w:r w:rsidR="008135CE">
              <w:rPr>
                <w:lang w:val="en-US"/>
              </w:rPr>
              <w:t>SQL</w:t>
            </w:r>
            <w:r>
              <w:t>» таблицы «</w:t>
            </w:r>
            <w:r w:rsidR="008135CE">
              <w:t>A</w:t>
            </w:r>
            <w:proofErr w:type="spellStart"/>
            <w:r w:rsidR="008135CE">
              <w:rPr>
                <w:lang w:val="en-US"/>
              </w:rPr>
              <w:t>ffair</w:t>
            </w:r>
            <w:proofErr w:type="spellEnd"/>
            <w:r w:rsidR="008135CE">
              <w:t>»</w:t>
            </w:r>
            <w:r>
              <w:t>;</w:t>
            </w:r>
          </w:p>
          <w:p w:rsidR="00BB006E" w:rsidRDefault="00BB006E" w:rsidP="008C1EA9">
            <w:pPr>
              <w:numPr>
                <w:ilvl w:val="0"/>
                <w:numId w:val="7"/>
              </w:numPr>
              <w:jc w:val="both"/>
            </w:pPr>
            <w:r>
              <w:t>Жилая</w:t>
            </w:r>
            <w:r w:rsidR="008135CE">
              <w:t xml:space="preserve"> занимаемая – значение из поля </w:t>
            </w:r>
            <w:r>
              <w:t>«</w:t>
            </w:r>
            <w:r w:rsidR="008135CE">
              <w:rPr>
                <w:lang w:val="en-US"/>
              </w:rPr>
              <w:t>SQI</w:t>
            </w:r>
            <w:r>
              <w:t>» таблицы «</w:t>
            </w:r>
            <w:r w:rsidRPr="00DC3E0E">
              <w:t>A</w:t>
            </w:r>
            <w:proofErr w:type="spellStart"/>
            <w:r w:rsidR="008135CE">
              <w:rPr>
                <w:lang w:val="en-US"/>
              </w:rPr>
              <w:t>ffair</w:t>
            </w:r>
            <w:proofErr w:type="spellEnd"/>
            <w:r>
              <w:t>»;</w:t>
            </w:r>
          </w:p>
          <w:p w:rsidR="00BB006E" w:rsidRDefault="00BB006E" w:rsidP="00BB006E">
            <w:pPr>
              <w:jc w:val="both"/>
            </w:pPr>
          </w:p>
          <w:p w:rsidR="00BB006E" w:rsidRDefault="00BB006E" w:rsidP="00BB006E">
            <w:pPr>
              <w:jc w:val="both"/>
            </w:pPr>
            <w:r>
              <w:t xml:space="preserve">Поля печатной формы Ф-6 блока «Сведения о предоставлении», расположенного на третьей странице, заполняются по </w:t>
            </w:r>
            <w:r w:rsidR="00054E7E" w:rsidRPr="00054E7E">
              <w:t>следующим правилам</w:t>
            </w:r>
            <w:r w:rsidR="00054E7E">
              <w:t xml:space="preserve"> </w:t>
            </w:r>
            <w:r>
              <w:t>(</w:t>
            </w:r>
            <w:proofErr w:type="gramStart"/>
            <w:r>
              <w:t>см</w:t>
            </w:r>
            <w:proofErr w:type="gramEnd"/>
            <w:r>
              <w:t>.</w:t>
            </w:r>
            <w:r w:rsidR="005D5B03">
              <w:fldChar w:fldCharType="begin"/>
            </w:r>
            <w:r w:rsidR="005930E4">
              <w:instrText xml:space="preserve"> REF _Ref381172779 \h </w:instrText>
            </w:r>
            <w:r w:rsidR="005D5B03">
              <w:fldChar w:fldCharType="separate"/>
            </w:r>
            <w:r w:rsidR="00875A9D">
              <w:t xml:space="preserve">Рис. </w:t>
            </w:r>
            <w:r w:rsidR="00875A9D">
              <w:rPr>
                <w:noProof/>
              </w:rPr>
              <w:t>10</w:t>
            </w:r>
            <w:r w:rsidR="005D5B03">
              <w:fldChar w:fldCharType="end"/>
            </w:r>
            <w:r w:rsidR="00054E7E">
              <w:t>):</w:t>
            </w:r>
          </w:p>
          <w:p w:rsidR="00054E7E" w:rsidRDefault="00054E7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- значение из поля «</w:t>
            </w:r>
            <w:proofErr w:type="spellStart"/>
            <w:r>
              <w:t>Total_space</w:t>
            </w:r>
            <w:proofErr w:type="spellEnd"/>
            <w:r>
              <w:t>» таблицы «</w:t>
            </w:r>
            <w:r w:rsidR="008135CE">
              <w:rPr>
                <w:lang w:val="en-US"/>
              </w:rPr>
              <w:t>Orders</w:t>
            </w:r>
            <w:r>
              <w:t>»;</w:t>
            </w:r>
          </w:p>
          <w:p w:rsidR="001B7471" w:rsidDel="001B7471" w:rsidRDefault="001B7471" w:rsidP="001B7471">
            <w:pPr>
              <w:numPr>
                <w:ilvl w:val="0"/>
                <w:numId w:val="7"/>
              </w:numPr>
              <w:jc w:val="both"/>
              <w:rPr>
                <w:del w:id="62" w:author="Ilyin Ivan" w:date="2014-03-28T11:47:00Z"/>
              </w:rPr>
            </w:pPr>
            <w:del w:id="63" w:author="Ilyin Ivan" w:date="2014-03-28T11:47:00Z">
              <w:r w:rsidDel="001B7471">
                <w:delText>Общая (без летних) - значение из поля «</w:delText>
              </w:r>
              <w:r w:rsidRPr="008135CE" w:rsidDel="001B7471">
                <w:delText>Total_space_wo</w:delText>
              </w:r>
              <w:r w:rsidDel="001B7471">
                <w:delText>»</w:delText>
              </w:r>
              <w:r w:rsidRPr="000B2D71" w:rsidDel="001B7471">
                <w:delText xml:space="preserve"> </w:delText>
              </w:r>
              <w:r w:rsidDel="001B7471">
                <w:delText>таблицы «</w:delText>
              </w:r>
              <w:r w:rsidDel="001B7471">
                <w:rPr>
                  <w:lang w:val="en-US"/>
                </w:rPr>
                <w:delText>Orders</w:delText>
              </w:r>
              <w:r w:rsidDel="001B7471">
                <w:delText>»</w:delText>
              </w:r>
            </w:del>
          </w:p>
          <w:p w:rsidR="001B7471" w:rsidRDefault="001B7471" w:rsidP="001B7471">
            <w:pPr>
              <w:numPr>
                <w:ilvl w:val="0"/>
                <w:numId w:val="7"/>
              </w:numPr>
              <w:jc w:val="both"/>
              <w:rPr>
                <w:ins w:id="64" w:author="Ilyin Ivan" w:date="2014-03-28T11:47:00Z"/>
              </w:rPr>
            </w:pPr>
            <w:proofErr w:type="gramStart"/>
            <w:ins w:id="65" w:author="Ilyin Ivan" w:date="2014-03-28T11:47:00Z">
              <w:r>
                <w:t>Общая</w:t>
              </w:r>
              <w:proofErr w:type="gramEnd"/>
              <w:r>
                <w:t xml:space="preserve"> (без летних) - значение из поля «</w:t>
              </w:r>
              <w:r>
                <w:rPr>
                  <w:lang w:val="en-US"/>
                </w:rPr>
                <w:t>SQB</w:t>
              </w:r>
              <w:r>
                <w:t>»</w:t>
              </w:r>
              <w:r w:rsidRPr="000B2D71">
                <w:t xml:space="preserve"> </w:t>
              </w:r>
              <w:r>
                <w:t>таблицы «</w:t>
              </w:r>
              <w:r>
                <w:rPr>
                  <w:lang w:val="en-US"/>
                </w:rPr>
                <w:t>Affair</w:t>
              </w:r>
              <w:r>
                <w:t>»</w:t>
              </w:r>
            </w:ins>
          </w:p>
          <w:p w:rsidR="00054E7E" w:rsidRDefault="00054E7E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- </w:t>
            </w:r>
            <w:r w:rsidRPr="00DC3E0E">
              <w:t xml:space="preserve">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r w:rsidR="008135CE">
              <w:rPr>
                <w:lang w:val="en-US"/>
              </w:rPr>
              <w:t>Orders</w:t>
            </w:r>
            <w:r>
              <w:t>»;</w:t>
            </w:r>
          </w:p>
          <w:p w:rsidR="00054E7E" w:rsidRPr="008135CE" w:rsidRDefault="00054E7E" w:rsidP="005930E4">
            <w:pPr>
              <w:jc w:val="both"/>
              <w:rPr>
                <w:b/>
              </w:rPr>
            </w:pPr>
          </w:p>
          <w:p w:rsidR="00BB006E" w:rsidRPr="005930E4" w:rsidRDefault="005930E4" w:rsidP="005930E4">
            <w:pPr>
              <w:jc w:val="both"/>
              <w:rPr>
                <w:b/>
              </w:rPr>
            </w:pPr>
            <w:r w:rsidRPr="005930E4">
              <w:rPr>
                <w:b/>
              </w:rPr>
              <w:t>В случае</w:t>
            </w:r>
            <w:proofErr w:type="gramStart"/>
            <w:r w:rsidRPr="005930E4">
              <w:rPr>
                <w:b/>
              </w:rPr>
              <w:t>,</w:t>
            </w:r>
            <w:proofErr w:type="gramEnd"/>
            <w:r w:rsidRPr="005930E4">
              <w:rPr>
                <w:b/>
              </w:rPr>
              <w:t xml:space="preserve"> если данные о площади отсутствуют, то напротив наименования площади проставляется прочерк – «-». </w:t>
            </w:r>
            <w:r>
              <w:rPr>
                <w:b/>
              </w:rPr>
              <w:t xml:space="preserve">(Например: </w:t>
            </w:r>
            <w:proofErr w:type="gramStart"/>
            <w:r>
              <w:rPr>
                <w:b/>
              </w:rPr>
              <w:t>Общая квартиры (без летних)    «-»).</w:t>
            </w:r>
            <w:proofErr w:type="gramEnd"/>
          </w:p>
        </w:tc>
      </w:tr>
    </w:tbl>
    <w:p w:rsidR="005930E4" w:rsidRDefault="005930E4" w:rsidP="005930E4">
      <w:pPr>
        <w:pStyle w:val="2"/>
        <w:numPr>
          <w:ilvl w:val="1"/>
          <w:numId w:val="1"/>
        </w:numPr>
        <w:jc w:val="both"/>
      </w:pPr>
      <w:bookmarkStart w:id="66" w:name="_Toc384103683"/>
      <w:bookmarkEnd w:id="53"/>
      <w:r>
        <w:t>Требования к функции</w:t>
      </w:r>
      <w:r w:rsidRPr="00BE7879">
        <w:t xml:space="preserve"> </w:t>
      </w:r>
      <w:r>
        <w:t>отображения значений площадей в печатной форме Ф-6 при предоставлении (включая предоставление нескольких квартир)</w:t>
      </w:r>
      <w:bookmarkEnd w:id="66"/>
    </w:p>
    <w:p w:rsidR="00264631" w:rsidRDefault="00800590" w:rsidP="00264631">
      <w:pPr>
        <w:spacing w:line="360" w:lineRule="auto"/>
        <w:ind w:firstLine="432"/>
      </w:pPr>
      <w:r>
        <w:t>При предоставлении</w:t>
      </w:r>
      <w:r w:rsidR="002D741C">
        <w:t xml:space="preserve"> (</w:t>
      </w:r>
      <w:proofErr w:type="spellStart"/>
      <w:r w:rsidR="002D741C">
        <w:t>Ordrer_type</w:t>
      </w:r>
      <w:proofErr w:type="spellEnd"/>
      <w:r w:rsidR="002D741C">
        <w:t xml:space="preserve"> ≠ 32</w:t>
      </w:r>
      <w:r w:rsidR="002D741C" w:rsidRPr="002D741C">
        <w:t>,33</w:t>
      </w:r>
      <w:r w:rsidR="002D741C">
        <w:t xml:space="preserve">), </w:t>
      </w:r>
      <w:r>
        <w:t>включая пред</w:t>
      </w:r>
      <w:r w:rsidR="002D741C">
        <w:t>оставление нескольких квартир,</w:t>
      </w:r>
      <w:r w:rsidR="00264631">
        <w:t xml:space="preserve"> отображение значений площадей в блоке «Сведения о заявителе»</w:t>
      </w:r>
      <w:r w:rsidR="002D741C">
        <w:t>,</w:t>
      </w:r>
      <w:r w:rsidR="00264631">
        <w:t xml:space="preserve"> расположенного на первой странице</w:t>
      </w:r>
      <w:r w:rsidR="002D741C">
        <w:t>,</w:t>
      </w:r>
      <w:r w:rsidR="00264631">
        <w:t xml:space="preserve"> осуществляется по </w:t>
      </w:r>
      <w:proofErr w:type="gramStart"/>
      <w:r w:rsidR="00264631">
        <w:t>правилам</w:t>
      </w:r>
      <w:proofErr w:type="gramEnd"/>
      <w:r w:rsidR="00264631">
        <w:t xml:space="preserve"> прописанным в </w:t>
      </w:r>
      <w:r w:rsidR="005D5B03">
        <w:fldChar w:fldCharType="begin"/>
      </w:r>
      <w:r w:rsidR="00264631">
        <w:instrText xml:space="preserve"> REF _Ref380738868 \h </w:instrText>
      </w:r>
      <w:r w:rsidR="005D5B03">
        <w:fldChar w:fldCharType="separate"/>
      </w:r>
      <w:r w:rsidR="00875A9D" w:rsidDel="00DA13CC">
        <w:t xml:space="preserve"> </w:t>
      </w:r>
      <w:r w:rsidR="005D5B03">
        <w:fldChar w:fldCharType="end"/>
      </w:r>
      <w:r w:rsidR="00264631">
        <w:t>.</w:t>
      </w:r>
      <w:r w:rsidR="005D5B03">
        <w:fldChar w:fldCharType="begin"/>
      </w:r>
      <w:r w:rsidR="00FA565E">
        <w:instrText xml:space="preserve"> REF _Ref382987785 \h </w:instrText>
      </w:r>
      <w:r w:rsidR="005D5B03">
        <w:fldChar w:fldCharType="separate"/>
      </w:r>
      <w:r w:rsidR="00875A9D">
        <w:t xml:space="preserve">Таб. </w:t>
      </w:r>
      <w:r w:rsidR="00875A9D">
        <w:rPr>
          <w:noProof/>
        </w:rPr>
        <w:t>4</w:t>
      </w:r>
      <w:r w:rsidR="005D5B03">
        <w:fldChar w:fldCharType="end"/>
      </w:r>
    </w:p>
    <w:p w:rsidR="009D6C9A" w:rsidRDefault="009D6C9A">
      <w:pPr>
        <w:rPr>
          <w:b/>
          <w:bCs/>
          <w:sz w:val="20"/>
          <w:szCs w:val="20"/>
        </w:rPr>
      </w:pPr>
      <w:bookmarkStart w:id="67" w:name="_Ref381174747"/>
      <w:r>
        <w:br w:type="page"/>
      </w:r>
    </w:p>
    <w:p w:rsidR="00230C8B" w:rsidRPr="000466C6" w:rsidRDefault="00230C8B" w:rsidP="00264631">
      <w:pPr>
        <w:pStyle w:val="a7"/>
        <w:jc w:val="right"/>
      </w:pPr>
    </w:p>
    <w:p w:rsidR="00264631" w:rsidRDefault="00264631" w:rsidP="00264631">
      <w:pPr>
        <w:pStyle w:val="a7"/>
        <w:jc w:val="right"/>
      </w:pPr>
      <w:bookmarkStart w:id="68" w:name="_Ref382987785"/>
      <w:r>
        <w:t xml:space="preserve">Таб. </w:t>
      </w:r>
      <w:fldSimple w:instr=" SEQ Таблица \* ARABIC ">
        <w:r w:rsidR="00875A9D">
          <w:rPr>
            <w:noProof/>
          </w:rPr>
          <w:t>4</w:t>
        </w:r>
      </w:fldSimple>
      <w:bookmarkEnd w:id="67"/>
      <w:bookmarkEnd w:id="68"/>
      <w:r>
        <w:t>. Правила заполнения полей площадей в печатной форме ф-6 в блоке «Сведения о предоставлении»</w:t>
      </w:r>
    </w:p>
    <w:tbl>
      <w:tblPr>
        <w:tblW w:w="7967" w:type="dxa"/>
        <w:jc w:val="center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0"/>
        <w:gridCol w:w="2164"/>
        <w:gridCol w:w="8"/>
        <w:gridCol w:w="5235"/>
      </w:tblGrid>
      <w:tr w:rsidR="00A027B3" w:rsidRPr="00102E88" w:rsidTr="00A027B3">
        <w:trPr>
          <w:jc w:val="center"/>
        </w:trPr>
        <w:tc>
          <w:tcPr>
            <w:tcW w:w="560" w:type="dxa"/>
            <w:tcBorders>
              <w:bottom w:val="single" w:sz="4" w:space="0" w:color="auto"/>
            </w:tcBorders>
            <w:shd w:val="clear" w:color="auto" w:fill="D9D9D9"/>
          </w:tcPr>
          <w:p w:rsidR="00A027B3" w:rsidRPr="00102BAF" w:rsidRDefault="00A027B3" w:rsidP="00264631">
            <w:pPr>
              <w:rPr>
                <w:b/>
              </w:rPr>
            </w:pPr>
            <w:r w:rsidRPr="00102BAF">
              <w:rPr>
                <w:b/>
              </w:rPr>
              <w:t xml:space="preserve">№ </w:t>
            </w:r>
            <w:proofErr w:type="spellStart"/>
            <w:proofErr w:type="gramStart"/>
            <w:r w:rsidRPr="00102BAF">
              <w:rPr>
                <w:b/>
              </w:rPr>
              <w:t>п</w:t>
            </w:r>
            <w:proofErr w:type="spellEnd"/>
            <w:proofErr w:type="gramEnd"/>
            <w:r w:rsidRPr="00102BAF">
              <w:rPr>
                <w:b/>
              </w:rPr>
              <w:t>/</w:t>
            </w:r>
            <w:proofErr w:type="spellStart"/>
            <w:r w:rsidRPr="00102BAF">
              <w:rPr>
                <w:b/>
              </w:rPr>
              <w:t>п</w:t>
            </w:r>
            <w:proofErr w:type="spellEnd"/>
          </w:p>
        </w:tc>
        <w:tc>
          <w:tcPr>
            <w:tcW w:w="21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027B3" w:rsidRPr="00102BAF" w:rsidRDefault="00A027B3" w:rsidP="007E2B4E">
            <w:pPr>
              <w:jc w:val="center"/>
              <w:rPr>
                <w:b/>
              </w:rPr>
            </w:pPr>
            <w:r w:rsidRPr="003F29D9">
              <w:rPr>
                <w:b/>
              </w:rPr>
              <w:t>Наименование поля в печатной форме «</w:t>
            </w:r>
            <w:r>
              <w:rPr>
                <w:b/>
              </w:rPr>
              <w:t>Ф-</w:t>
            </w:r>
            <w:ins w:id="69" w:author="Ilyin Ivan" w:date="2014-03-28T10:08:00Z">
              <w:r>
                <w:rPr>
                  <w:b/>
                </w:rPr>
                <w:t>6</w:t>
              </w:r>
            </w:ins>
            <w:r w:rsidRPr="003F29D9">
              <w:rPr>
                <w:b/>
              </w:rPr>
              <w:t>»</w:t>
            </w:r>
          </w:p>
        </w:tc>
        <w:tc>
          <w:tcPr>
            <w:tcW w:w="524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027B3" w:rsidRPr="00102BAF" w:rsidRDefault="00A027B3" w:rsidP="00264631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</w:tr>
      <w:tr w:rsidR="00A027B3" w:rsidRPr="00875A9D" w:rsidTr="00A027B3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7B3" w:rsidRDefault="00A027B3" w:rsidP="00264631">
            <w:ins w:id="70" w:author="Ilyin Ivan" w:date="2014-03-31T09:30:00Z">
              <w:r>
                <w:t>1</w:t>
              </w:r>
            </w:ins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27B3" w:rsidRPr="003F29D9" w:rsidRDefault="00A027B3" w:rsidP="00490142">
            <w:pPr>
              <w:tabs>
                <w:tab w:val="left" w:pos="1560"/>
              </w:tabs>
              <w:jc w:val="both"/>
            </w:pPr>
            <w:r w:rsidRPr="003F29D9">
              <w:t xml:space="preserve">Общая 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B3" w:rsidRPr="00C365E5" w:rsidRDefault="00A027B3" w:rsidP="00CA12E4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ins w:id="71" w:author="Ilyin Ivan" w:date="2014-03-19T09:47:00Z">
              <w:r>
                <w:rPr>
                  <w:lang w:val="en-US"/>
                </w:rPr>
                <w:t>Total</w:t>
              </w:r>
              <w:r w:rsidRPr="00BF2B8A">
                <w:rPr>
                  <w:lang w:val="en-US"/>
                </w:rPr>
                <w:t>_</w:t>
              </w:r>
              <w:r>
                <w:rPr>
                  <w:lang w:val="en-US"/>
                </w:rPr>
                <w:t>Space</w:t>
              </w:r>
              <w:proofErr w:type="spellEnd"/>
              <w:r w:rsidRPr="00BF2B8A">
                <w:rPr>
                  <w:lang w:val="en-US"/>
                </w:rPr>
                <w:t xml:space="preserve"> </w:t>
              </w:r>
              <w:r w:rsidRPr="00BF2B8A">
                <w:t>в</w:t>
              </w:r>
              <w:r w:rsidRPr="00BF2B8A">
                <w:rPr>
                  <w:lang w:val="en-US"/>
                </w:rPr>
                <w:t xml:space="preserve"> </w:t>
              </w:r>
              <w:r w:rsidRPr="00BF2B8A">
                <w:t>таблиц</w:t>
              </w:r>
              <w:r>
                <w:t>е</w:t>
              </w:r>
              <w:r w:rsidRPr="00BF2B8A">
                <w:rPr>
                  <w:lang w:val="en-US"/>
                </w:rPr>
                <w:t xml:space="preserve"> </w:t>
              </w:r>
              <w:r>
                <w:rPr>
                  <w:lang w:val="en-US"/>
                </w:rPr>
                <w:t>Orders</w:t>
              </w:r>
            </w:ins>
          </w:p>
        </w:tc>
      </w:tr>
      <w:tr w:rsidR="00A027B3" w:rsidRPr="00875A9D" w:rsidTr="00A027B3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7B3" w:rsidRPr="00C52952" w:rsidRDefault="00A027B3" w:rsidP="00264631">
            <w:ins w:id="72" w:author="Ilyin Ivan" w:date="2014-03-31T09:30:00Z">
              <w:r>
                <w:t>2</w:t>
              </w:r>
            </w:ins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27B3" w:rsidRPr="003F29D9" w:rsidRDefault="00A027B3" w:rsidP="00490142">
            <w:pPr>
              <w:tabs>
                <w:tab w:val="left" w:pos="1560"/>
              </w:tabs>
              <w:jc w:val="both"/>
            </w:pPr>
            <w:r>
              <w:t>Общая (без летних)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B3" w:rsidRPr="002462D0" w:rsidRDefault="00A027B3" w:rsidP="003C7238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ins w:id="73" w:author="Ilyin Ivan" w:date="2014-03-31T09:32:00Z">
              <w:r w:rsidRPr="003C7238">
                <w:rPr>
                  <w:lang w:val="en-US"/>
                </w:rPr>
                <w:t>Total_Space_Wo</w:t>
              </w:r>
            </w:ins>
            <w:proofErr w:type="spellEnd"/>
            <w:ins w:id="74" w:author="Ilyin Ivan" w:date="2014-03-28T11:32:00Z">
              <w:r>
                <w:rPr>
                  <w:lang w:val="en-US"/>
                </w:rPr>
                <w:t xml:space="preserve"> </w:t>
              </w:r>
            </w:ins>
            <w:ins w:id="75" w:author="Ilyin Ivan" w:date="2014-03-19T09:47:00Z">
              <w:r w:rsidRPr="00BF2B8A">
                <w:t>в</w:t>
              </w:r>
              <w:r w:rsidRPr="00BF2B8A">
                <w:rPr>
                  <w:lang w:val="en-US"/>
                </w:rPr>
                <w:t xml:space="preserve"> </w:t>
              </w:r>
              <w:r w:rsidRPr="00BF2B8A">
                <w:t>таблиц</w:t>
              </w:r>
              <w:r>
                <w:t>е</w:t>
              </w:r>
            </w:ins>
            <w:ins w:id="76" w:author="Ilyin Ivan" w:date="2014-03-31T09:32:00Z">
              <w:r>
                <w:rPr>
                  <w:lang w:val="en-US"/>
                </w:rPr>
                <w:t xml:space="preserve"> Orders</w:t>
              </w:r>
            </w:ins>
          </w:p>
        </w:tc>
      </w:tr>
      <w:tr w:rsidR="00A027B3" w:rsidRPr="00875A9D" w:rsidTr="00A027B3">
        <w:trPr>
          <w:jc w:val="center"/>
        </w:trPr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27B3" w:rsidRDefault="00A027B3" w:rsidP="00264631">
            <w:ins w:id="77" w:author="Ilyin Ivan" w:date="2014-03-31T09:30:00Z">
              <w:r>
                <w:t>3</w:t>
              </w:r>
            </w:ins>
          </w:p>
        </w:tc>
        <w:tc>
          <w:tcPr>
            <w:tcW w:w="21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27B3" w:rsidRPr="003F29D9" w:rsidRDefault="00A027B3" w:rsidP="00490142">
            <w:pPr>
              <w:tabs>
                <w:tab w:val="left" w:pos="1560"/>
              </w:tabs>
              <w:jc w:val="both"/>
            </w:pPr>
            <w:r w:rsidRPr="003F29D9">
              <w:t xml:space="preserve">Жилая 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7B3" w:rsidRPr="00C365E5" w:rsidRDefault="00A027B3" w:rsidP="00CA12E4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ins w:id="78" w:author="Ilyin Ivan" w:date="2014-03-19T09:47:00Z">
              <w:r>
                <w:rPr>
                  <w:lang w:val="en-US"/>
                </w:rPr>
                <w:t>Living_space</w:t>
              </w:r>
              <w:proofErr w:type="spellEnd"/>
              <w:r>
                <w:rPr>
                  <w:lang w:val="en-US"/>
                </w:rPr>
                <w:t xml:space="preserve"> в </w:t>
              </w:r>
              <w:proofErr w:type="spellStart"/>
              <w:r>
                <w:rPr>
                  <w:lang w:val="en-US"/>
                </w:rPr>
                <w:t>таблице</w:t>
              </w:r>
              <w:proofErr w:type="spellEnd"/>
              <w:r>
                <w:rPr>
                  <w:lang w:val="en-US"/>
                </w:rPr>
                <w:t xml:space="preserve"> Orders</w:t>
              </w:r>
            </w:ins>
          </w:p>
        </w:tc>
      </w:tr>
    </w:tbl>
    <w:p w:rsidR="00BE7879" w:rsidRPr="009D6C9A" w:rsidRDefault="00800590" w:rsidP="00490142">
      <w:pPr>
        <w:pStyle w:val="31"/>
        <w:rPr>
          <w:color w:val="auto"/>
        </w:rPr>
      </w:pPr>
      <w:bookmarkStart w:id="79" w:name="_Toc384103684"/>
      <w:r w:rsidRPr="009D6C9A">
        <w:rPr>
          <w:color w:val="auto"/>
        </w:rPr>
        <w:t>Функция предоставления для отдельных и коммунальных квартир</w:t>
      </w:r>
      <w:bookmarkEnd w:id="79"/>
    </w:p>
    <w:p w:rsidR="00800590" w:rsidRDefault="00800590" w:rsidP="00800590">
      <w:pPr>
        <w:pStyle w:val="4"/>
      </w:pPr>
      <w:r>
        <w:t>Список печатных форм</w:t>
      </w:r>
    </w:p>
    <w:p w:rsidR="00800590" w:rsidRDefault="00EC1608" w:rsidP="00800590">
      <w:r>
        <w:rPr>
          <w:noProof/>
        </w:rPr>
        <w:drawing>
          <wp:inline distT="0" distB="0" distL="0" distR="0">
            <wp:extent cx="5934075" cy="15906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CD1" w:rsidRDefault="00232CD1" w:rsidP="00232CD1">
      <w:pPr>
        <w:pStyle w:val="a7"/>
        <w:jc w:val="center"/>
      </w:pPr>
      <w:r>
        <w:t xml:space="preserve">Рис. </w:t>
      </w:r>
      <w:fldSimple w:instr=" SEQ Рисунок \* ARABIC ">
        <w:r w:rsidR="00875A9D">
          <w:rPr>
            <w:noProof/>
          </w:rPr>
          <w:t>11</w:t>
        </w:r>
      </w:fldSimple>
      <w:r>
        <w:t>. Печатная форма Ф-6.Предоставление. Страница № 1.</w:t>
      </w:r>
    </w:p>
    <w:p w:rsidR="00232CD1" w:rsidRDefault="007E2B4E" w:rsidP="00800590">
      <w:r>
        <w:rPr>
          <w:noProof/>
        </w:rPr>
        <w:drawing>
          <wp:inline distT="0" distB="0" distL="0" distR="0">
            <wp:extent cx="5934075" cy="1400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90" w:rsidRDefault="00800590" w:rsidP="00800590"/>
    <w:p w:rsidR="00232CD1" w:rsidRDefault="00232CD1" w:rsidP="00232CD1">
      <w:pPr>
        <w:pStyle w:val="a7"/>
        <w:jc w:val="center"/>
      </w:pPr>
      <w:bookmarkStart w:id="80" w:name="_Ref381188810"/>
      <w:r>
        <w:t xml:space="preserve">Рис. </w:t>
      </w:r>
      <w:fldSimple w:instr=" SEQ Рисунок \* ARABIC ">
        <w:r w:rsidR="00875A9D">
          <w:rPr>
            <w:noProof/>
          </w:rPr>
          <w:t>12</w:t>
        </w:r>
      </w:fldSimple>
      <w:bookmarkEnd w:id="80"/>
      <w:r>
        <w:t xml:space="preserve">. Печатная форма Ф-6.Предоставление. </w:t>
      </w:r>
      <w:r w:rsidR="00FF33F8">
        <w:t xml:space="preserve">Отдельная </w:t>
      </w:r>
      <w:proofErr w:type="spellStart"/>
      <w:r w:rsidR="00FF33F8">
        <w:t>квартира</w:t>
      </w:r>
      <w:proofErr w:type="gramStart"/>
      <w:r w:rsidR="00FF33F8">
        <w:t>.</w:t>
      </w:r>
      <w:r>
        <w:t>С</w:t>
      </w:r>
      <w:proofErr w:type="gramEnd"/>
      <w:r>
        <w:t>траница</w:t>
      </w:r>
      <w:proofErr w:type="spellEnd"/>
      <w:r>
        <w:t xml:space="preserve"> № 3.</w:t>
      </w:r>
    </w:p>
    <w:p w:rsidR="00232CD1" w:rsidRDefault="00232CD1" w:rsidP="00800590"/>
    <w:p w:rsidR="00800590" w:rsidRPr="00800590" w:rsidRDefault="00800590" w:rsidP="00232CD1">
      <w:pPr>
        <w:pStyle w:val="4"/>
      </w:pPr>
      <w:r>
        <w:t>Поведение системы и пользователя</w:t>
      </w:r>
    </w:p>
    <w:p w:rsidR="00232CD1" w:rsidRDefault="00232CD1" w:rsidP="00232CD1">
      <w:pPr>
        <w:spacing w:line="360" w:lineRule="auto"/>
        <w:ind w:firstLine="432"/>
        <w:jc w:val="both"/>
      </w:pPr>
      <w:r w:rsidRPr="00FE6AB9">
        <w:t>Поведение</w:t>
      </w:r>
      <w:r>
        <w:t xml:space="preserve"> </w:t>
      </w:r>
      <w:r w:rsidRPr="00FE6AB9">
        <w:t>пользователя</w:t>
      </w:r>
      <w:r>
        <w:t xml:space="preserve"> </w:t>
      </w:r>
      <w:r w:rsidRPr="00FE6AB9">
        <w:t>и</w:t>
      </w:r>
      <w:r>
        <w:t xml:space="preserve"> </w:t>
      </w:r>
      <w:r w:rsidRPr="00FE6AB9">
        <w:t>системы</w:t>
      </w:r>
      <w:r>
        <w:t xml:space="preserve"> </w:t>
      </w:r>
      <w:r w:rsidRPr="00FE6AB9">
        <w:t>отображено</w:t>
      </w:r>
      <w:r>
        <w:t xml:space="preserve"> в</w:t>
      </w:r>
      <w:proofErr w:type="gramStart"/>
      <w:r>
        <w:t xml:space="preserve"> </w:t>
      </w:r>
      <w:r w:rsidR="005D5B03">
        <w:fldChar w:fldCharType="begin"/>
      </w:r>
      <w:r w:rsidR="005D5B03">
        <w:instrText xml:space="preserve"> REF _Ref381173955 \h  \* MERGEFORMAT </w:instrText>
      </w:r>
      <w:r w:rsidR="005D5B03">
        <w:fldChar w:fldCharType="separate"/>
      </w:r>
      <w:ins w:id="81" w:author="User" w:date="2014-04-01T16:33:00Z">
        <w:r w:rsidR="00875A9D" w:rsidRPr="00875A9D">
          <w:rPr>
            <w:rPrChange w:id="82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83" w:author="User" w:date="2014-04-01T16:33:00Z">
              <w:rPr>
                <w:b/>
                <w:sz w:val="20"/>
                <w:szCs w:val="20"/>
              </w:rPr>
            </w:rPrChange>
          </w:rPr>
          <w:t>аб. 5</w:t>
        </w:r>
      </w:ins>
      <w:del w:id="84" w:author="User" w:date="2014-04-01T16:33:00Z">
        <w:r w:rsidR="00FA565E" w:rsidRPr="00FA565E" w:rsidDel="00875A9D">
          <w:delText>Таб. 5</w:delText>
        </w:r>
      </w:del>
      <w:r w:rsidR="005D5B03">
        <w:fldChar w:fldCharType="end"/>
      </w:r>
    </w:p>
    <w:p w:rsidR="00232CD1" w:rsidRDefault="00232CD1" w:rsidP="00232CD1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85" w:name="_Ref381173955"/>
      <w:r w:rsidRPr="003E6750">
        <w:rPr>
          <w:b/>
          <w:sz w:val="20"/>
          <w:szCs w:val="20"/>
        </w:rPr>
        <w:t xml:space="preserve">Таб. </w:t>
      </w:r>
      <w:r w:rsidR="005D5B03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5D5B03" w:rsidRPr="003E6750">
        <w:rPr>
          <w:b/>
          <w:sz w:val="20"/>
          <w:szCs w:val="20"/>
        </w:rPr>
        <w:fldChar w:fldCharType="separate"/>
      </w:r>
      <w:r w:rsidR="00875A9D">
        <w:rPr>
          <w:b/>
          <w:noProof/>
          <w:sz w:val="20"/>
          <w:szCs w:val="20"/>
        </w:rPr>
        <w:t>5</w:t>
      </w:r>
      <w:r w:rsidR="005D5B03" w:rsidRPr="003E6750">
        <w:rPr>
          <w:b/>
          <w:sz w:val="20"/>
          <w:szCs w:val="20"/>
        </w:rPr>
        <w:fldChar w:fldCharType="end"/>
      </w:r>
      <w:bookmarkEnd w:id="85"/>
      <w:r w:rsidRPr="003E6750">
        <w:rPr>
          <w:b/>
          <w:sz w:val="20"/>
          <w:szCs w:val="20"/>
        </w:rPr>
        <w:t>. Поведение системы и пользователя</w:t>
      </w:r>
    </w:p>
    <w:tbl>
      <w:tblPr>
        <w:tblW w:w="10681" w:type="dxa"/>
        <w:tblInd w:w="-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6"/>
        <w:gridCol w:w="1986"/>
        <w:gridCol w:w="8079"/>
      </w:tblGrid>
      <w:tr w:rsidR="00232CD1" w:rsidRPr="00F908B8" w:rsidTr="00232CD1">
        <w:trPr>
          <w:tblHeader/>
        </w:trPr>
        <w:tc>
          <w:tcPr>
            <w:tcW w:w="616" w:type="dxa"/>
            <w:shd w:val="clear" w:color="auto" w:fill="D9D9D9"/>
          </w:tcPr>
          <w:p w:rsidR="00232CD1" w:rsidRPr="008772E4" w:rsidRDefault="00232CD1" w:rsidP="00232CD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/</w:t>
            </w:r>
            <w:proofErr w:type="spellStart"/>
            <w:r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1986" w:type="dxa"/>
            <w:shd w:val="clear" w:color="auto" w:fill="D9D9D9"/>
          </w:tcPr>
          <w:p w:rsidR="00232CD1" w:rsidRPr="008772E4" w:rsidRDefault="00232CD1" w:rsidP="00232CD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Пользователь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8772E4">
              <w:rPr>
                <w:b/>
                <w:sz w:val="26"/>
                <w:szCs w:val="26"/>
              </w:rPr>
              <w:t>система</w:t>
            </w:r>
          </w:p>
        </w:tc>
        <w:tc>
          <w:tcPr>
            <w:tcW w:w="8079" w:type="dxa"/>
            <w:shd w:val="clear" w:color="auto" w:fill="D9D9D9"/>
          </w:tcPr>
          <w:p w:rsidR="00232CD1" w:rsidRPr="008772E4" w:rsidRDefault="00232CD1" w:rsidP="00232CD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8772E4">
              <w:rPr>
                <w:b/>
                <w:sz w:val="26"/>
                <w:szCs w:val="26"/>
              </w:rPr>
              <w:t>Действия</w:t>
            </w:r>
          </w:p>
        </w:tc>
      </w:tr>
      <w:tr w:rsidR="00232CD1" w:rsidRPr="00894A43" w:rsidTr="00232CD1">
        <w:trPr>
          <w:cantSplit/>
          <w:trHeight w:val="734"/>
        </w:trPr>
        <w:tc>
          <w:tcPr>
            <w:tcW w:w="616" w:type="dxa"/>
            <w:shd w:val="clear" w:color="auto" w:fill="auto"/>
          </w:tcPr>
          <w:p w:rsidR="00232CD1" w:rsidRPr="00FE6AB9" w:rsidRDefault="00232CD1" w:rsidP="00232CD1">
            <w:r>
              <w:t>1</w:t>
            </w:r>
          </w:p>
        </w:tc>
        <w:tc>
          <w:tcPr>
            <w:tcW w:w="1986" w:type="dxa"/>
          </w:tcPr>
          <w:p w:rsidR="00232CD1" w:rsidRPr="00FE6AB9" w:rsidRDefault="00232CD1" w:rsidP="00232CD1">
            <w:r w:rsidRPr="00FE6AB9">
              <w:t>Пользователь</w:t>
            </w:r>
          </w:p>
        </w:tc>
        <w:tc>
          <w:tcPr>
            <w:tcW w:w="8079" w:type="dxa"/>
          </w:tcPr>
          <w:p w:rsidR="00232CD1" w:rsidRPr="00894A43" w:rsidRDefault="00232CD1" w:rsidP="00232CD1">
            <w:pPr>
              <w:jc w:val="both"/>
            </w:pPr>
            <w:r>
              <w:t>Выбирает пункт «Справка о предоставлении жилого помещения» в меню «Распоряжение» экранной формы «Проект распоряжения»</w:t>
            </w:r>
          </w:p>
        </w:tc>
      </w:tr>
      <w:tr w:rsidR="00232CD1" w:rsidRPr="00F908B8" w:rsidTr="00232CD1">
        <w:trPr>
          <w:cantSplit/>
        </w:trPr>
        <w:tc>
          <w:tcPr>
            <w:tcW w:w="616" w:type="dxa"/>
            <w:shd w:val="clear" w:color="auto" w:fill="auto"/>
          </w:tcPr>
          <w:p w:rsidR="00232CD1" w:rsidRPr="00FE6AB9" w:rsidRDefault="00232CD1" w:rsidP="00232CD1">
            <w:r>
              <w:lastRenderedPageBreak/>
              <w:t>2</w:t>
            </w:r>
          </w:p>
        </w:tc>
        <w:tc>
          <w:tcPr>
            <w:tcW w:w="1986" w:type="dxa"/>
          </w:tcPr>
          <w:p w:rsidR="00232CD1" w:rsidRPr="00FE6AB9" w:rsidRDefault="00232CD1" w:rsidP="00232CD1">
            <w:r w:rsidRPr="00FE6AB9">
              <w:t>Система</w:t>
            </w:r>
          </w:p>
        </w:tc>
        <w:tc>
          <w:tcPr>
            <w:tcW w:w="8079" w:type="dxa"/>
          </w:tcPr>
          <w:p w:rsidR="00232CD1" w:rsidRDefault="00232CD1" w:rsidP="00232CD1">
            <w:pPr>
              <w:jc w:val="both"/>
            </w:pPr>
            <w:r>
              <w:t xml:space="preserve">Поля печатной формы Ф-6 блока </w:t>
            </w:r>
            <w:r w:rsidRPr="00232CD1">
              <w:rPr>
                <w:b/>
              </w:rPr>
              <w:t>«Сведения о заявителе»</w:t>
            </w:r>
            <w:r w:rsidRPr="00232CD1">
              <w:t>,</w:t>
            </w:r>
            <w:r>
              <w:t xml:space="preserve"> расположенного на первой странице, заполняются по следующим правилам: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– значение из поля «</w:t>
            </w:r>
            <w:r w:rsidR="00F81C9B">
              <w:rPr>
                <w:lang w:val="en-US"/>
              </w:rPr>
              <w:t>SQO</w:t>
            </w:r>
            <w:r>
              <w:t>» таблицы «</w:t>
            </w:r>
            <w:r w:rsidR="00F81C9B">
              <w:rPr>
                <w:lang w:val="en-US"/>
              </w:rPr>
              <w:t>Affair</w:t>
            </w:r>
            <w:r>
              <w:t>»;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квартиры (без летних) – значение и</w:t>
            </w:r>
            <w:r w:rsidR="00F81C9B">
              <w:t>з поля «S</w:t>
            </w:r>
            <w:r w:rsidR="00F81C9B">
              <w:rPr>
                <w:lang w:val="en-US"/>
              </w:rPr>
              <w:t>QB</w:t>
            </w:r>
            <w:r>
              <w:t>»</w:t>
            </w:r>
            <w:r w:rsidRPr="000B2D71">
              <w:t xml:space="preserve"> </w:t>
            </w:r>
            <w:r>
              <w:t>таблицы «</w:t>
            </w:r>
            <w:proofErr w:type="spellStart"/>
            <w:r>
              <w:t>Affair</w:t>
            </w:r>
            <w:proofErr w:type="spellEnd"/>
            <w:r>
              <w:t>»;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квартиры</w:t>
            </w:r>
            <w:r w:rsidRPr="00DC3E0E">
              <w:t xml:space="preserve"> – 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proofErr w:type="spellStart"/>
            <w:r w:rsidRPr="00DC3E0E">
              <w:t>Apartment</w:t>
            </w:r>
            <w:proofErr w:type="spellEnd"/>
            <w:r>
              <w:t>»;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r w:rsidRPr="00DC3E0E">
              <w:t>Общая занимаемая – значение из поля</w:t>
            </w:r>
            <w:r w:rsidR="00F81C9B">
              <w:t xml:space="preserve"> «</w:t>
            </w:r>
            <w:r w:rsidR="00F81C9B">
              <w:rPr>
                <w:lang w:val="en-US"/>
              </w:rPr>
              <w:t>SQZ</w:t>
            </w:r>
            <w:r>
              <w:t>» таблицы «</w:t>
            </w:r>
            <w:r w:rsidR="00F81C9B">
              <w:rPr>
                <w:lang w:val="en-US"/>
              </w:rPr>
              <w:t>Affair</w:t>
            </w:r>
            <w:r>
              <w:t>» (дублирует значение поля «Общая квартиры»);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 w:rsidRPr="00DC3E0E">
              <w:t>Общая</w:t>
            </w:r>
            <w:proofErr w:type="gramEnd"/>
            <w:r w:rsidRPr="00DC3E0E">
              <w:t xml:space="preserve"> занимаемая (Без летних) </w:t>
            </w:r>
            <w:r w:rsidR="00F81C9B">
              <w:t>–</w:t>
            </w:r>
            <w:r w:rsidRPr="00DC3E0E">
              <w:t xml:space="preserve"> </w:t>
            </w:r>
            <w:r w:rsidR="00F81C9B">
              <w:t>«SQL</w:t>
            </w:r>
            <w:r>
              <w:t>» таблицы «</w:t>
            </w:r>
            <w:r w:rsidRPr="00DC3E0E">
              <w:t>A</w:t>
            </w:r>
            <w:proofErr w:type="spellStart"/>
            <w:r w:rsidR="00F81C9B">
              <w:rPr>
                <w:lang w:val="en-US"/>
              </w:rPr>
              <w:t>ffair</w:t>
            </w:r>
            <w:proofErr w:type="spellEnd"/>
            <w:r>
              <w:t>» (дублирует значение поля «Общая квартиры (без летних)»);</w:t>
            </w:r>
          </w:p>
          <w:p w:rsidR="00232CD1" w:rsidRDefault="00232CD1" w:rsidP="008C1EA9">
            <w:pPr>
              <w:numPr>
                <w:ilvl w:val="0"/>
                <w:numId w:val="7"/>
              </w:numPr>
              <w:jc w:val="both"/>
            </w:pPr>
            <w:r>
              <w:t>Жилая</w:t>
            </w:r>
            <w:r w:rsidR="00C52952">
              <w:t xml:space="preserve"> занимаемая – значение из поля </w:t>
            </w:r>
            <w:r>
              <w:t>«</w:t>
            </w:r>
            <w:r w:rsidR="00F81C9B">
              <w:t>SQI</w:t>
            </w:r>
            <w:r>
              <w:t>» таблицы «</w:t>
            </w:r>
            <w:r w:rsidR="00F81C9B">
              <w:rPr>
                <w:lang w:val="en-US"/>
              </w:rPr>
              <w:t>Affair</w:t>
            </w:r>
            <w:r>
              <w:t>»;</w:t>
            </w:r>
          </w:p>
          <w:p w:rsidR="00C52952" w:rsidRDefault="00C52952" w:rsidP="00C52952">
            <w:pPr>
              <w:ind w:left="720"/>
              <w:jc w:val="both"/>
            </w:pPr>
          </w:p>
          <w:p w:rsidR="00C52952" w:rsidRDefault="00C52952" w:rsidP="00C52952">
            <w:pPr>
              <w:jc w:val="both"/>
            </w:pPr>
            <w:r>
              <w:t xml:space="preserve">Поля печатной формы Ф-6 блока «Сведения о предоставлении», расположенного на третьей странице, заполняются по </w:t>
            </w:r>
            <w:r w:rsidRPr="00054E7E">
              <w:t>следующим правилам</w:t>
            </w:r>
            <w:r>
              <w:t xml:space="preserve"> (</w:t>
            </w:r>
            <w:proofErr w:type="gramStart"/>
            <w:r>
              <w:t>см</w:t>
            </w:r>
            <w:proofErr w:type="gramEnd"/>
            <w:r>
              <w:t>.</w:t>
            </w:r>
            <w:r w:rsidR="005D5B03">
              <w:fldChar w:fldCharType="begin"/>
            </w:r>
            <w:r>
              <w:instrText xml:space="preserve"> REF _Ref381188810 \h </w:instrText>
            </w:r>
            <w:r w:rsidR="005D5B03">
              <w:fldChar w:fldCharType="separate"/>
            </w:r>
            <w:r w:rsidR="00875A9D">
              <w:t xml:space="preserve">Рис. </w:t>
            </w:r>
            <w:r w:rsidR="00875A9D">
              <w:rPr>
                <w:noProof/>
              </w:rPr>
              <w:t>12</w:t>
            </w:r>
            <w:r w:rsidR="005D5B03">
              <w:fldChar w:fldCharType="end"/>
            </w:r>
            <w:r>
              <w:t>):</w:t>
            </w:r>
          </w:p>
          <w:p w:rsidR="00C52952" w:rsidRDefault="00C52952" w:rsidP="00C52952">
            <w:pPr>
              <w:jc w:val="both"/>
            </w:pPr>
          </w:p>
          <w:p w:rsidR="00C52952" w:rsidRDefault="00C52952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- значение из поля «</w:t>
            </w:r>
            <w:proofErr w:type="spellStart"/>
            <w:r>
              <w:t>Total_space</w:t>
            </w:r>
            <w:proofErr w:type="spellEnd"/>
            <w:r>
              <w:t>» таблицы «</w:t>
            </w:r>
            <w:r w:rsidR="00F81C9B">
              <w:rPr>
                <w:lang w:val="en-US"/>
              </w:rPr>
              <w:t>ORDERS</w:t>
            </w:r>
            <w:r>
              <w:t>»;</w:t>
            </w:r>
          </w:p>
          <w:p w:rsidR="00C52952" w:rsidRDefault="00C52952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Общая</w:t>
            </w:r>
            <w:proofErr w:type="gramEnd"/>
            <w:r>
              <w:t xml:space="preserve"> (без летних) - зн</w:t>
            </w:r>
            <w:r w:rsidR="00FF33F8">
              <w:t>ачение из поля «</w:t>
            </w:r>
            <w:r w:rsidR="00FF33F8">
              <w:rPr>
                <w:lang w:val="en-US"/>
              </w:rPr>
              <w:t>Total</w:t>
            </w:r>
            <w:r w:rsidR="00FF33F8" w:rsidRPr="00FF33F8">
              <w:t>_</w:t>
            </w:r>
            <w:r w:rsidR="00FF33F8">
              <w:rPr>
                <w:lang w:val="en-US"/>
              </w:rPr>
              <w:t>space</w:t>
            </w:r>
            <w:r w:rsidR="00FF33F8" w:rsidRPr="00FF33F8">
              <w:t>_</w:t>
            </w:r>
            <w:proofErr w:type="spellStart"/>
            <w:r w:rsidR="00FF33F8">
              <w:rPr>
                <w:lang w:val="en-US"/>
              </w:rPr>
              <w:t>wo</w:t>
            </w:r>
            <w:proofErr w:type="spellEnd"/>
            <w:r>
              <w:t>»</w:t>
            </w:r>
            <w:r w:rsidRPr="000B2D71">
              <w:t xml:space="preserve"> </w:t>
            </w:r>
            <w:r>
              <w:t>таблицы «</w:t>
            </w:r>
            <w:r w:rsidR="00F81C9B">
              <w:rPr>
                <w:lang w:val="en-US"/>
              </w:rPr>
              <w:t>ORDERS</w:t>
            </w:r>
            <w:r>
              <w:t>»</w:t>
            </w:r>
          </w:p>
          <w:p w:rsidR="00C52952" w:rsidRDefault="00C52952" w:rsidP="008C1EA9">
            <w:pPr>
              <w:numPr>
                <w:ilvl w:val="0"/>
                <w:numId w:val="7"/>
              </w:numPr>
              <w:jc w:val="both"/>
            </w:pPr>
            <w:proofErr w:type="gramStart"/>
            <w:r>
              <w:t>Жилая</w:t>
            </w:r>
            <w:proofErr w:type="gramEnd"/>
            <w:r>
              <w:t xml:space="preserve"> - </w:t>
            </w:r>
            <w:r w:rsidRPr="00DC3E0E">
              <w:t xml:space="preserve">значение </w:t>
            </w:r>
            <w:r>
              <w:t>из поля «</w:t>
            </w:r>
            <w:proofErr w:type="spellStart"/>
            <w:r w:rsidRPr="00DC3E0E">
              <w:t>living_space</w:t>
            </w:r>
            <w:proofErr w:type="spellEnd"/>
            <w:r>
              <w:t>»</w:t>
            </w:r>
            <w:r w:rsidRPr="00DC3E0E">
              <w:t xml:space="preserve"> </w:t>
            </w:r>
            <w:r>
              <w:t>таблицы «</w:t>
            </w:r>
            <w:r w:rsidR="00F81C9B">
              <w:rPr>
                <w:lang w:val="en-US"/>
              </w:rPr>
              <w:t>ORDERS</w:t>
            </w:r>
            <w:r>
              <w:t>»;</w:t>
            </w:r>
          </w:p>
          <w:p w:rsidR="00232CD1" w:rsidRPr="005930E4" w:rsidRDefault="00232CD1" w:rsidP="00232CD1">
            <w:pPr>
              <w:jc w:val="both"/>
              <w:rPr>
                <w:b/>
              </w:rPr>
            </w:pPr>
            <w:r w:rsidRPr="005930E4">
              <w:rPr>
                <w:b/>
              </w:rPr>
              <w:t>В случае</w:t>
            </w:r>
            <w:proofErr w:type="gramStart"/>
            <w:r w:rsidRPr="005930E4">
              <w:rPr>
                <w:b/>
              </w:rPr>
              <w:t>,</w:t>
            </w:r>
            <w:proofErr w:type="gramEnd"/>
            <w:r w:rsidRPr="005930E4">
              <w:rPr>
                <w:b/>
              </w:rPr>
              <w:t xml:space="preserve"> если данные о площади отсутствуют, то напротив наименования площади проставляется прочерк – «-». </w:t>
            </w:r>
            <w:r>
              <w:rPr>
                <w:b/>
              </w:rPr>
              <w:t xml:space="preserve">(Например: </w:t>
            </w:r>
            <w:proofErr w:type="gramStart"/>
            <w:r>
              <w:rPr>
                <w:b/>
              </w:rPr>
              <w:t>Общая квартиры (без летних)    «-»).</w:t>
            </w:r>
            <w:proofErr w:type="gramEnd"/>
          </w:p>
        </w:tc>
      </w:tr>
    </w:tbl>
    <w:p w:rsidR="00800590" w:rsidRDefault="00800590" w:rsidP="00BE7879"/>
    <w:p w:rsidR="00C52952" w:rsidRDefault="00C52952" w:rsidP="00BE7879"/>
    <w:p w:rsidR="00FF33F8" w:rsidRPr="00DA13CC" w:rsidRDefault="00FF33F8" w:rsidP="00BE7879">
      <w:pPr>
        <w:pStyle w:val="2"/>
        <w:numPr>
          <w:ilvl w:val="1"/>
          <w:numId w:val="1"/>
        </w:numPr>
        <w:jc w:val="both"/>
      </w:pPr>
      <w:bookmarkStart w:id="86" w:name="_Toc384103685"/>
      <w:r>
        <w:t>Требования к функции</w:t>
      </w:r>
      <w:r w:rsidRPr="00BE7879">
        <w:t xml:space="preserve"> </w:t>
      </w:r>
      <w:r>
        <w:t>отображения значений площадей в столбцах в списках учетных дел</w:t>
      </w:r>
      <w:bookmarkEnd w:id="86"/>
    </w:p>
    <w:p w:rsidR="00E50C66" w:rsidRPr="00AE491E" w:rsidRDefault="00625463" w:rsidP="00E50C66">
      <w:pPr>
        <w:pStyle w:val="31"/>
        <w:rPr>
          <w:color w:val="auto"/>
        </w:rPr>
      </w:pPr>
      <w:bookmarkStart w:id="87" w:name="_Toc384103686"/>
      <w:proofErr w:type="spellStart"/>
      <w:r w:rsidRPr="00625463">
        <w:rPr>
          <w:color w:val="auto"/>
          <w:lang w:val="en-US"/>
        </w:rPr>
        <w:t>Список</w:t>
      </w:r>
      <w:proofErr w:type="spellEnd"/>
      <w:r w:rsidRPr="00625463">
        <w:rPr>
          <w:color w:val="auto"/>
          <w:lang w:val="en-US"/>
        </w:rPr>
        <w:t xml:space="preserve"> </w:t>
      </w:r>
      <w:proofErr w:type="spellStart"/>
      <w:r w:rsidRPr="00625463">
        <w:rPr>
          <w:color w:val="auto"/>
          <w:lang w:val="en-US"/>
        </w:rPr>
        <w:t>экранных</w:t>
      </w:r>
      <w:proofErr w:type="spellEnd"/>
      <w:r w:rsidRPr="00625463">
        <w:rPr>
          <w:color w:val="auto"/>
          <w:lang w:val="en-US"/>
        </w:rPr>
        <w:t xml:space="preserve"> </w:t>
      </w:r>
      <w:proofErr w:type="spellStart"/>
      <w:r w:rsidRPr="00625463">
        <w:rPr>
          <w:color w:val="auto"/>
          <w:lang w:val="en-US"/>
        </w:rPr>
        <w:t>форм</w:t>
      </w:r>
      <w:bookmarkEnd w:id="87"/>
      <w:proofErr w:type="spellEnd"/>
    </w:p>
    <w:p w:rsidR="00E50C66" w:rsidRDefault="00E50C66" w:rsidP="00E50C66">
      <w:pPr>
        <w:rPr>
          <w:lang w:val="en-US"/>
        </w:rPr>
      </w:pPr>
    </w:p>
    <w:p w:rsidR="00E50C66" w:rsidRPr="00E50C66" w:rsidRDefault="00EC1608" w:rsidP="00E50C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32004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66" w:rsidRDefault="00E50C66" w:rsidP="00DF5455">
      <w:pPr>
        <w:spacing w:line="360" w:lineRule="auto"/>
        <w:ind w:firstLine="432"/>
        <w:jc w:val="both"/>
      </w:pPr>
    </w:p>
    <w:p w:rsidR="00E50C66" w:rsidRPr="009D6C9A" w:rsidRDefault="00E50C66" w:rsidP="00E50C66">
      <w:pPr>
        <w:pStyle w:val="31"/>
        <w:rPr>
          <w:color w:val="auto"/>
        </w:rPr>
      </w:pPr>
      <w:bookmarkStart w:id="88" w:name="_Toc384103687"/>
      <w:r w:rsidRPr="009D6C9A">
        <w:rPr>
          <w:color w:val="auto"/>
        </w:rPr>
        <w:t>Правила наполнения столбцов</w:t>
      </w:r>
      <w:bookmarkEnd w:id="88"/>
    </w:p>
    <w:p w:rsidR="00FF33F8" w:rsidRDefault="000E031D" w:rsidP="00DF5455">
      <w:pPr>
        <w:spacing w:line="360" w:lineRule="auto"/>
        <w:ind w:firstLine="432"/>
        <w:jc w:val="both"/>
      </w:pPr>
      <w:r w:rsidRPr="00DF5455">
        <w:t>Правила заполнения столбцов в списках учетных дел предоставлены в таблице</w:t>
      </w:r>
      <w:proofErr w:type="gramStart"/>
      <w:r w:rsidRPr="00DF5455">
        <w:t xml:space="preserve"> </w:t>
      </w:r>
      <w:r w:rsidR="005D5B03">
        <w:fldChar w:fldCharType="begin"/>
      </w:r>
      <w:r w:rsidR="005D5B03">
        <w:instrText xml:space="preserve"> REF _Ref381192220 \h  \* MERGEFORMAT </w:instrText>
      </w:r>
      <w:r w:rsidR="005D5B03">
        <w:fldChar w:fldCharType="separate"/>
      </w:r>
      <w:ins w:id="89" w:author="User" w:date="2014-04-01T16:33:00Z">
        <w:r w:rsidR="00875A9D" w:rsidRPr="00875A9D">
          <w:rPr>
            <w:rPrChange w:id="90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91" w:author="User" w:date="2014-04-01T16:33:00Z">
              <w:rPr>
                <w:b/>
                <w:sz w:val="20"/>
                <w:szCs w:val="20"/>
              </w:rPr>
            </w:rPrChange>
          </w:rPr>
          <w:t>аб. 6</w:t>
        </w:r>
      </w:ins>
      <w:del w:id="92" w:author="User" w:date="2014-04-01T16:33:00Z">
        <w:r w:rsidR="00FA565E" w:rsidRPr="00FA565E" w:rsidDel="00875A9D">
          <w:delText>Таб. 6</w:delText>
        </w:r>
      </w:del>
      <w:r w:rsidR="005D5B03">
        <w:fldChar w:fldCharType="end"/>
      </w:r>
    </w:p>
    <w:p w:rsidR="00566502" w:rsidRDefault="00566502">
      <w:r>
        <w:br w:type="page"/>
      </w:r>
    </w:p>
    <w:p w:rsidR="00FF33F8" w:rsidRDefault="00FF33F8" w:rsidP="00BE7879"/>
    <w:p w:rsidR="000E031D" w:rsidRDefault="000E031D" w:rsidP="000E031D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93" w:name="_Ref381192220"/>
      <w:r w:rsidRPr="003E6750">
        <w:rPr>
          <w:b/>
          <w:sz w:val="20"/>
          <w:szCs w:val="20"/>
        </w:rPr>
        <w:t xml:space="preserve">Таб. </w:t>
      </w:r>
      <w:r w:rsidR="005D5B03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5D5B03" w:rsidRPr="003E6750">
        <w:rPr>
          <w:b/>
          <w:sz w:val="20"/>
          <w:szCs w:val="20"/>
        </w:rPr>
        <w:fldChar w:fldCharType="separate"/>
      </w:r>
      <w:r w:rsidR="00875A9D">
        <w:rPr>
          <w:b/>
          <w:noProof/>
          <w:sz w:val="20"/>
          <w:szCs w:val="20"/>
        </w:rPr>
        <w:t>6</w:t>
      </w:r>
      <w:r w:rsidR="005D5B03" w:rsidRPr="003E6750">
        <w:rPr>
          <w:b/>
          <w:sz w:val="20"/>
          <w:szCs w:val="20"/>
        </w:rPr>
        <w:fldChar w:fldCharType="end"/>
      </w:r>
      <w:bookmarkEnd w:id="93"/>
      <w:r w:rsidRPr="003E6750">
        <w:rPr>
          <w:b/>
          <w:sz w:val="20"/>
          <w:szCs w:val="20"/>
        </w:rPr>
        <w:t>. П</w:t>
      </w:r>
      <w:r w:rsidR="00DF5455">
        <w:rPr>
          <w:b/>
          <w:sz w:val="20"/>
          <w:szCs w:val="20"/>
        </w:rPr>
        <w:t>равила наполнения столбцов в списках учетных дел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1984"/>
        <w:gridCol w:w="1984"/>
        <w:gridCol w:w="3970"/>
      </w:tblGrid>
      <w:tr w:rsidR="00DF5455" w:rsidRPr="00DF5455" w:rsidTr="00566502">
        <w:trPr>
          <w:cantSplit/>
          <w:trHeight w:val="2381"/>
          <w:tblHeader/>
        </w:trPr>
        <w:tc>
          <w:tcPr>
            <w:tcW w:w="2235" w:type="dxa"/>
            <w:shd w:val="clear" w:color="auto" w:fill="BFBFBF"/>
            <w:vAlign w:val="center"/>
          </w:tcPr>
          <w:p w:rsidR="00DF5455" w:rsidRPr="00DF5455" w:rsidRDefault="00DF5455" w:rsidP="00DF5455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площади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DF5455" w:rsidRPr="00DF5455" w:rsidRDefault="00DF5455" w:rsidP="00DF5455">
            <w:pPr>
              <w:jc w:val="center"/>
              <w:rPr>
                <w:b/>
              </w:rPr>
            </w:pPr>
            <w:r w:rsidRPr="00DF5455">
              <w:rPr>
                <w:b/>
              </w:rPr>
              <w:t>Наименование столбца в списке учетных дел</w:t>
            </w:r>
          </w:p>
        </w:tc>
        <w:tc>
          <w:tcPr>
            <w:tcW w:w="1984" w:type="dxa"/>
            <w:shd w:val="clear" w:color="auto" w:fill="BFBFBF"/>
            <w:vAlign w:val="center"/>
          </w:tcPr>
          <w:p w:rsidR="00DF5455" w:rsidRPr="00DF5455" w:rsidRDefault="00DF5455" w:rsidP="00DF5455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  <w:tc>
          <w:tcPr>
            <w:tcW w:w="3970" w:type="dxa"/>
            <w:shd w:val="clear" w:color="auto" w:fill="BFBFBF"/>
            <w:vAlign w:val="center"/>
          </w:tcPr>
          <w:p w:rsidR="00DF5455" w:rsidRDefault="00DF5455" w:rsidP="00DF5455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466C6" w:rsidRPr="00DF5455" w:rsidTr="00566502">
        <w:trPr>
          <w:cantSplit/>
          <w:trHeight w:val="483"/>
        </w:trPr>
        <w:tc>
          <w:tcPr>
            <w:tcW w:w="2235" w:type="dxa"/>
            <w:vAlign w:val="center"/>
          </w:tcPr>
          <w:p w:rsidR="000466C6" w:rsidRPr="00DF5455" w:rsidRDefault="000466C6" w:rsidP="00DF5455">
            <w:pPr>
              <w:tabs>
                <w:tab w:val="left" w:pos="1560"/>
              </w:tabs>
              <w:jc w:val="both"/>
            </w:pPr>
            <w:r w:rsidRPr="00DF5455">
              <w:t>Общая занимаемая</w:t>
            </w:r>
          </w:p>
        </w:tc>
        <w:tc>
          <w:tcPr>
            <w:tcW w:w="1984" w:type="dxa"/>
            <w:vAlign w:val="center"/>
          </w:tcPr>
          <w:p w:rsidR="000466C6" w:rsidRPr="00DF5455" w:rsidRDefault="000466C6" w:rsidP="00DF5455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К_Общ</w:t>
            </w:r>
            <w:proofErr w:type="spellEnd"/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  <w:tc>
          <w:tcPr>
            <w:tcW w:w="3970" w:type="dxa"/>
          </w:tcPr>
          <w:p w:rsidR="000466C6" w:rsidRPr="006F0689" w:rsidRDefault="000466C6" w:rsidP="00DF5455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0466C6" w:rsidRPr="006F0689" w:rsidTr="00566502">
        <w:trPr>
          <w:cantSplit/>
          <w:trHeight w:val="1448"/>
        </w:trPr>
        <w:tc>
          <w:tcPr>
            <w:tcW w:w="2235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6F0689">
              <w:t>Общая занимаемая (без летних)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SQL</w:t>
            </w:r>
          </w:p>
        </w:tc>
        <w:tc>
          <w:tcPr>
            <w:tcW w:w="3970" w:type="dxa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6F0689" w:rsidTr="00431F4D">
        <w:trPr>
          <w:cantSplit/>
          <w:trHeight w:val="483"/>
        </w:trPr>
        <w:tc>
          <w:tcPr>
            <w:tcW w:w="2235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r w:rsidRPr="006F0689">
              <w:t>Жилая занимаемая</w:t>
            </w:r>
          </w:p>
        </w:tc>
        <w:tc>
          <w:tcPr>
            <w:tcW w:w="1984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proofErr w:type="spellStart"/>
            <w:proofErr w:type="gramStart"/>
            <w:r w:rsidRPr="006F0689">
              <w:t>К</w:t>
            </w:r>
            <w:proofErr w:type="gramEnd"/>
            <w:r w:rsidRPr="006F0689">
              <w:t>_Жил</w:t>
            </w:r>
            <w:proofErr w:type="spellEnd"/>
          </w:p>
        </w:tc>
        <w:tc>
          <w:tcPr>
            <w:tcW w:w="1984" w:type="dxa"/>
            <w:vAlign w:val="center"/>
          </w:tcPr>
          <w:p w:rsidR="00431F4D" w:rsidRPr="00023AF3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  <w:tc>
          <w:tcPr>
            <w:tcW w:w="3970" w:type="dxa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«Занимаемая»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431F4D" w:rsidRPr="006F0689" w:rsidTr="00431F4D">
        <w:trPr>
          <w:cantSplit/>
          <w:trHeight w:val="965"/>
        </w:trPr>
        <w:tc>
          <w:tcPr>
            <w:tcW w:w="2235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К_Общ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431F4D" w:rsidRPr="00023AF3" w:rsidRDefault="00431F4D" w:rsidP="00431F4D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O</w:t>
            </w:r>
          </w:p>
        </w:tc>
        <w:tc>
          <w:tcPr>
            <w:tcW w:w="3970" w:type="dxa"/>
          </w:tcPr>
          <w:p w:rsidR="00431F4D" w:rsidRPr="006F0689" w:rsidRDefault="00431F4D" w:rsidP="00431F4D">
            <w:pPr>
              <w:tabs>
                <w:tab w:val="left" w:pos="1560"/>
              </w:tabs>
              <w:jc w:val="both"/>
            </w:pPr>
            <w:r w:rsidRPr="003F29D9">
              <w:t>Проставляется</w:t>
            </w:r>
            <w:r>
              <w:t xml:space="preserve"> значение из поля «Общая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0466C6" w:rsidRPr="006F0689" w:rsidTr="00566502">
        <w:trPr>
          <w:cantSplit/>
          <w:trHeight w:val="965"/>
        </w:trPr>
        <w:tc>
          <w:tcPr>
            <w:tcW w:w="2235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Общая</w:t>
            </w:r>
            <w:proofErr w:type="gramEnd"/>
            <w:r w:rsidRPr="006F0689">
              <w:t xml:space="preserve"> квартиры (без летних)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  <w:proofErr w:type="spellStart"/>
            <w:r w:rsidRPr="006F0689">
              <w:t>_Кв</w:t>
            </w:r>
            <w:proofErr w:type="spellEnd"/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Affair.SQB</w:t>
            </w:r>
          </w:p>
        </w:tc>
        <w:tc>
          <w:tcPr>
            <w:tcW w:w="3970" w:type="dxa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</w:t>
            </w:r>
            <w:proofErr w:type="gramStart"/>
            <w:r>
              <w:t>Общая</w:t>
            </w:r>
            <w:proofErr w:type="gramEnd"/>
            <w:r>
              <w:t xml:space="preserve"> (без летних)</w:t>
            </w:r>
            <w:r w:rsidRPr="003F29D9">
              <w:t>»</w:t>
            </w:r>
            <w:r>
              <w:t xml:space="preserve">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  <w:tr w:rsidR="000466C6" w:rsidRPr="006F0689" w:rsidTr="00566502">
        <w:trPr>
          <w:cantSplit/>
          <w:trHeight w:val="998"/>
        </w:trPr>
        <w:tc>
          <w:tcPr>
            <w:tcW w:w="2235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gramStart"/>
            <w:r w:rsidRPr="006F0689">
              <w:t>Жилая</w:t>
            </w:r>
            <w:proofErr w:type="gramEnd"/>
            <w:r w:rsidRPr="006F0689">
              <w:t xml:space="preserve"> квартиры</w:t>
            </w:r>
          </w:p>
        </w:tc>
        <w:tc>
          <w:tcPr>
            <w:tcW w:w="1984" w:type="dxa"/>
            <w:vAlign w:val="center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К_Жил</w:t>
            </w:r>
            <w:proofErr w:type="gramStart"/>
            <w:r w:rsidRPr="006F0689">
              <w:t>_К</w:t>
            </w:r>
            <w:proofErr w:type="gramEnd"/>
            <w:r w:rsidRPr="006F0689">
              <w:t>в</w:t>
            </w:r>
            <w:proofErr w:type="spellEnd"/>
          </w:p>
        </w:tc>
        <w:tc>
          <w:tcPr>
            <w:tcW w:w="1984" w:type="dxa"/>
            <w:vAlign w:val="center"/>
          </w:tcPr>
          <w:p w:rsidR="000466C6" w:rsidRPr="006F0689" w:rsidRDefault="000466C6" w:rsidP="000466C6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Apartment.</w:t>
            </w:r>
            <w:r w:rsidRPr="006F0689">
              <w:t>LIVING_SPACE</w:t>
            </w:r>
          </w:p>
        </w:tc>
        <w:tc>
          <w:tcPr>
            <w:tcW w:w="3970" w:type="dxa"/>
          </w:tcPr>
          <w:p w:rsidR="000466C6" w:rsidRPr="006F0689" w:rsidRDefault="000466C6" w:rsidP="006F0689">
            <w:pPr>
              <w:tabs>
                <w:tab w:val="left" w:pos="1560"/>
              </w:tabs>
              <w:jc w:val="both"/>
            </w:pPr>
            <w:r w:rsidRPr="003F29D9">
              <w:t>Проста</w:t>
            </w:r>
            <w:r>
              <w:t>вляется значение из поля «Жилая» блока «Квартиры»</w:t>
            </w:r>
            <w:r w:rsidRPr="003F29D9">
              <w:t xml:space="preserve"> расположенного на экранной форме «О занимаемой площади»</w:t>
            </w:r>
          </w:p>
        </w:tc>
      </w:tr>
    </w:tbl>
    <w:p w:rsidR="000E031D" w:rsidRPr="000466C6" w:rsidRDefault="000E031D" w:rsidP="00BE7879"/>
    <w:p w:rsidR="00431F4D" w:rsidRDefault="000466C6" w:rsidP="00F81C9B">
      <w:pPr>
        <w:spacing w:line="360" w:lineRule="auto"/>
        <w:ind w:firstLine="432"/>
        <w:jc w:val="both"/>
      </w:pPr>
      <w:r>
        <w:t>В целях полноты отображения данных о площадях в списках ордеров, необходимо</w:t>
      </w:r>
      <w:r w:rsidR="00431F4D">
        <w:t>:</w:t>
      </w:r>
    </w:p>
    <w:p w:rsidR="00431F4D" w:rsidRDefault="00431F4D" w:rsidP="00431F4D">
      <w:pPr>
        <w:pStyle w:val="ab"/>
        <w:numPr>
          <w:ilvl w:val="0"/>
          <w:numId w:val="14"/>
        </w:numPr>
        <w:spacing w:line="360" w:lineRule="auto"/>
        <w:jc w:val="both"/>
      </w:pPr>
      <w:r>
        <w:t>удалить столбцы:</w:t>
      </w:r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proofErr w:type="spellStart"/>
      <w:r>
        <w:t>Жил</w:t>
      </w:r>
      <w:proofErr w:type="gramStart"/>
      <w:r>
        <w:t>.п</w:t>
      </w:r>
      <w:proofErr w:type="gramEnd"/>
      <w:r>
        <w:t>л</w:t>
      </w:r>
      <w:proofErr w:type="spellEnd"/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proofErr w:type="spellStart"/>
      <w:r>
        <w:t>Общ</w:t>
      </w:r>
      <w:proofErr w:type="gramStart"/>
      <w:r>
        <w:t>.к</w:t>
      </w:r>
      <w:proofErr w:type="gramEnd"/>
      <w:r>
        <w:t>в</w:t>
      </w:r>
      <w:proofErr w:type="spellEnd"/>
      <w:r>
        <w:t>. б/л</w:t>
      </w:r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proofErr w:type="spellStart"/>
      <w:r>
        <w:t>Общ</w:t>
      </w:r>
      <w:proofErr w:type="gramStart"/>
      <w:r>
        <w:t>.п</w:t>
      </w:r>
      <w:proofErr w:type="gramEnd"/>
      <w:r>
        <w:t>л</w:t>
      </w:r>
      <w:proofErr w:type="spellEnd"/>
      <w:r>
        <w:t>.</w:t>
      </w:r>
    </w:p>
    <w:p w:rsidR="00431F4D" w:rsidRDefault="00431F4D" w:rsidP="00431F4D">
      <w:pPr>
        <w:numPr>
          <w:ilvl w:val="0"/>
          <w:numId w:val="10"/>
        </w:numPr>
        <w:spacing w:line="360" w:lineRule="auto"/>
        <w:jc w:val="both"/>
      </w:pPr>
      <w:r>
        <w:t>Общая б/</w:t>
      </w:r>
      <w:proofErr w:type="gramStart"/>
      <w:r>
        <w:t>л</w:t>
      </w:r>
      <w:proofErr w:type="gramEnd"/>
    </w:p>
    <w:p w:rsidR="000466C6" w:rsidRDefault="000466C6" w:rsidP="00431F4D">
      <w:pPr>
        <w:pStyle w:val="ab"/>
        <w:numPr>
          <w:ilvl w:val="0"/>
          <w:numId w:val="14"/>
        </w:numPr>
        <w:spacing w:line="360" w:lineRule="auto"/>
        <w:jc w:val="both"/>
      </w:pPr>
      <w:r>
        <w:t>добавить новые столбцы:</w:t>
      </w:r>
    </w:p>
    <w:p w:rsidR="002307E5" w:rsidRDefault="002307E5" w:rsidP="002307E5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КПУ_К.Общ</w:t>
      </w:r>
      <w:proofErr w:type="spellEnd"/>
      <w:r>
        <w:t>;</w:t>
      </w:r>
    </w:p>
    <w:p w:rsidR="002307E5" w:rsidRDefault="002307E5" w:rsidP="002307E5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КПУ_К.</w:t>
      </w:r>
      <w:proofErr w:type="gramStart"/>
      <w:r>
        <w:t>Общ</w:t>
      </w:r>
      <w:proofErr w:type="spellEnd"/>
      <w:r>
        <w:t xml:space="preserve"> (б</w:t>
      </w:r>
      <w:proofErr w:type="gramEnd"/>
      <w:r>
        <w:t>/л);</w:t>
      </w:r>
    </w:p>
    <w:p w:rsidR="002307E5" w:rsidRDefault="002307E5" w:rsidP="002307E5">
      <w:pPr>
        <w:numPr>
          <w:ilvl w:val="0"/>
          <w:numId w:val="10"/>
        </w:numPr>
        <w:spacing w:line="360" w:lineRule="auto"/>
        <w:jc w:val="both"/>
      </w:pPr>
      <w:r>
        <w:lastRenderedPageBreak/>
        <w:t>КПУ_К. жил;</w:t>
      </w:r>
    </w:p>
    <w:p w:rsidR="001B7471" w:rsidRPr="001B7471" w:rsidRDefault="009D6C9A" w:rsidP="000466C6">
      <w:pPr>
        <w:numPr>
          <w:ilvl w:val="0"/>
          <w:numId w:val="10"/>
        </w:numPr>
        <w:spacing w:line="360" w:lineRule="auto"/>
        <w:jc w:val="both"/>
      </w:pPr>
      <w:r>
        <w:t xml:space="preserve"> </w:t>
      </w:r>
      <w:proofErr w:type="spellStart"/>
      <w:r>
        <w:t>КПУ</w:t>
      </w:r>
      <w:proofErr w:type="gramStart"/>
      <w:r>
        <w:t>.О</w:t>
      </w:r>
      <w:proofErr w:type="gramEnd"/>
      <w:r>
        <w:t>бщ</w:t>
      </w:r>
      <w:proofErr w:type="spellEnd"/>
      <w:r>
        <w:t xml:space="preserve"> </w:t>
      </w:r>
    </w:p>
    <w:p w:rsidR="001B7471" w:rsidRPr="001B7471" w:rsidRDefault="009D6C9A" w:rsidP="000466C6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</w:t>
      </w:r>
      <w:proofErr w:type="gramStart"/>
      <w:r>
        <w:t>.О</w:t>
      </w:r>
      <w:proofErr w:type="gramEnd"/>
      <w:r>
        <w:t>бщ</w:t>
      </w:r>
      <w:proofErr w:type="spellEnd"/>
      <w:r>
        <w:t xml:space="preserve"> (б/л)</w:t>
      </w:r>
    </w:p>
    <w:p w:rsidR="000466C6" w:rsidRDefault="000466C6" w:rsidP="000466C6">
      <w:pPr>
        <w:numPr>
          <w:ilvl w:val="0"/>
          <w:numId w:val="10"/>
        </w:numPr>
        <w:spacing w:line="360" w:lineRule="auto"/>
        <w:jc w:val="both"/>
      </w:pPr>
      <w:proofErr w:type="spellStart"/>
      <w:r>
        <w:t>КПУ</w:t>
      </w:r>
      <w:proofErr w:type="gramStart"/>
      <w:r>
        <w:t>.ж</w:t>
      </w:r>
      <w:proofErr w:type="gramEnd"/>
      <w:r>
        <w:t>ил</w:t>
      </w:r>
      <w:proofErr w:type="spellEnd"/>
      <w:r w:rsidR="002307E5">
        <w:t>;</w:t>
      </w:r>
      <w:r>
        <w:t xml:space="preserve"> .</w:t>
      </w:r>
    </w:p>
    <w:p w:rsidR="00AE491E" w:rsidRDefault="00AE491E" w:rsidP="00AE491E">
      <w:pPr>
        <w:numPr>
          <w:ilvl w:val="0"/>
          <w:numId w:val="10"/>
        </w:numPr>
        <w:spacing w:line="360" w:lineRule="auto"/>
        <w:jc w:val="both"/>
      </w:pPr>
      <w:r>
        <w:t>Общая</w:t>
      </w:r>
      <w:r w:rsidR="002307E5">
        <w:t>;</w:t>
      </w:r>
    </w:p>
    <w:p w:rsidR="00AE491E" w:rsidRDefault="00AE491E" w:rsidP="00AE491E">
      <w:pPr>
        <w:numPr>
          <w:ilvl w:val="0"/>
          <w:numId w:val="10"/>
        </w:numPr>
        <w:spacing w:line="360" w:lineRule="auto"/>
        <w:jc w:val="both"/>
      </w:pPr>
      <w:r>
        <w:t>Общая б/</w:t>
      </w:r>
      <w:proofErr w:type="gramStart"/>
      <w:r>
        <w:t>л</w:t>
      </w:r>
      <w:proofErr w:type="gramEnd"/>
      <w:r w:rsidR="002307E5">
        <w:t>;</w:t>
      </w:r>
    </w:p>
    <w:p w:rsidR="00AE491E" w:rsidRDefault="00AE491E" w:rsidP="00AE491E">
      <w:pPr>
        <w:numPr>
          <w:ilvl w:val="0"/>
          <w:numId w:val="10"/>
        </w:numPr>
        <w:spacing w:line="360" w:lineRule="auto"/>
        <w:jc w:val="both"/>
      </w:pPr>
      <w:r>
        <w:t>Жилая</w:t>
      </w:r>
      <w:r w:rsidR="002307E5">
        <w:t>.</w:t>
      </w:r>
    </w:p>
    <w:p w:rsidR="000E3D4A" w:rsidRDefault="000E3D4A">
      <w:pPr>
        <w:spacing w:line="360" w:lineRule="auto"/>
        <w:ind w:left="1152"/>
        <w:jc w:val="both"/>
      </w:pPr>
    </w:p>
    <w:p w:rsidR="000466C6" w:rsidRPr="000466C6" w:rsidRDefault="00F81C9B" w:rsidP="000466C6">
      <w:pPr>
        <w:spacing w:line="360" w:lineRule="auto"/>
        <w:ind w:firstLine="432"/>
        <w:jc w:val="both"/>
      </w:pPr>
      <w:r w:rsidRPr="00DF5455">
        <w:t>Правила заполнения столбцов в списках</w:t>
      </w:r>
      <w:r>
        <w:t xml:space="preserve"> ордеров</w:t>
      </w:r>
      <w:r w:rsidRPr="00DF5455">
        <w:t xml:space="preserve"> предоставлены в таблице </w:t>
      </w:r>
      <w:r>
        <w:t>в</w:t>
      </w:r>
      <w:proofErr w:type="gramStart"/>
      <w:r>
        <w:t xml:space="preserve"> </w:t>
      </w:r>
      <w:r w:rsidR="005D5B03">
        <w:fldChar w:fldCharType="begin"/>
      </w:r>
      <w:r w:rsidR="005D5B03">
        <w:instrText xml:space="preserve"> REF _Ref381779596 \h  \* MERGEFORMAT </w:instrText>
      </w:r>
      <w:r w:rsidR="005D5B03">
        <w:fldChar w:fldCharType="separate"/>
      </w:r>
      <w:ins w:id="94" w:author="User" w:date="2014-04-01T16:33:00Z">
        <w:r w:rsidR="00875A9D" w:rsidRPr="00875A9D">
          <w:rPr>
            <w:rPrChange w:id="95" w:author="User" w:date="2014-04-01T16:33:00Z">
              <w:rPr>
                <w:b/>
                <w:sz w:val="20"/>
                <w:szCs w:val="20"/>
              </w:rPr>
            </w:rPrChange>
          </w:rPr>
          <w:t>Т</w:t>
        </w:r>
        <w:proofErr w:type="gramEnd"/>
        <w:r w:rsidR="00875A9D" w:rsidRPr="00875A9D">
          <w:rPr>
            <w:rPrChange w:id="96" w:author="User" w:date="2014-04-01T16:33:00Z">
              <w:rPr>
                <w:b/>
                <w:sz w:val="20"/>
                <w:szCs w:val="20"/>
              </w:rPr>
            </w:rPrChange>
          </w:rPr>
          <w:t>аб. 7</w:t>
        </w:r>
      </w:ins>
      <w:del w:id="97" w:author="User" w:date="2014-04-01T16:33:00Z">
        <w:r w:rsidR="00FA565E" w:rsidRPr="00FA565E" w:rsidDel="00875A9D">
          <w:delText>Таб. 7</w:delText>
        </w:r>
      </w:del>
      <w:r w:rsidR="005D5B03">
        <w:fldChar w:fldCharType="end"/>
      </w:r>
      <w:r w:rsidR="000466C6">
        <w:t xml:space="preserve">. </w:t>
      </w:r>
    </w:p>
    <w:p w:rsidR="00F81C9B" w:rsidRDefault="00F81C9B" w:rsidP="00F81C9B"/>
    <w:p w:rsidR="00F81C9B" w:rsidRPr="00F81C9B" w:rsidRDefault="00F81C9B" w:rsidP="00F81C9B">
      <w:pPr>
        <w:spacing w:line="360" w:lineRule="auto"/>
        <w:ind w:firstLine="432"/>
        <w:jc w:val="right"/>
        <w:rPr>
          <w:b/>
          <w:sz w:val="20"/>
          <w:szCs w:val="20"/>
        </w:rPr>
      </w:pPr>
      <w:bookmarkStart w:id="98" w:name="_Ref381779596"/>
      <w:r w:rsidRPr="003E6750">
        <w:rPr>
          <w:b/>
          <w:sz w:val="20"/>
          <w:szCs w:val="20"/>
        </w:rPr>
        <w:t xml:space="preserve">Таб. </w:t>
      </w:r>
      <w:r w:rsidR="005D5B03" w:rsidRPr="003E6750">
        <w:rPr>
          <w:b/>
          <w:sz w:val="20"/>
          <w:szCs w:val="20"/>
        </w:rPr>
        <w:fldChar w:fldCharType="begin"/>
      </w:r>
      <w:r w:rsidRPr="003E6750">
        <w:rPr>
          <w:b/>
          <w:sz w:val="20"/>
          <w:szCs w:val="20"/>
        </w:rPr>
        <w:instrText xml:space="preserve"> SEQ Таблица \* ARABIC </w:instrText>
      </w:r>
      <w:r w:rsidR="005D5B03" w:rsidRPr="003E6750">
        <w:rPr>
          <w:b/>
          <w:sz w:val="20"/>
          <w:szCs w:val="20"/>
        </w:rPr>
        <w:fldChar w:fldCharType="separate"/>
      </w:r>
      <w:r w:rsidR="00875A9D">
        <w:rPr>
          <w:b/>
          <w:noProof/>
          <w:sz w:val="20"/>
          <w:szCs w:val="20"/>
        </w:rPr>
        <w:t>7</w:t>
      </w:r>
      <w:r w:rsidR="005D5B03" w:rsidRPr="003E6750">
        <w:rPr>
          <w:b/>
          <w:sz w:val="20"/>
          <w:szCs w:val="20"/>
        </w:rPr>
        <w:fldChar w:fldCharType="end"/>
      </w:r>
      <w:bookmarkEnd w:id="98"/>
      <w:r w:rsidRPr="003E6750">
        <w:rPr>
          <w:b/>
          <w:sz w:val="20"/>
          <w:szCs w:val="20"/>
        </w:rPr>
        <w:t>. П</w:t>
      </w:r>
      <w:r>
        <w:rPr>
          <w:b/>
          <w:sz w:val="20"/>
          <w:szCs w:val="20"/>
        </w:rPr>
        <w:t xml:space="preserve">равила наполнения столбцов в списках </w:t>
      </w:r>
      <w:r w:rsidRPr="00F81C9B">
        <w:rPr>
          <w:b/>
          <w:sz w:val="20"/>
          <w:szCs w:val="20"/>
        </w:rPr>
        <w:t>ордеров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3685"/>
      </w:tblGrid>
      <w:tr w:rsidR="00566502" w:rsidRPr="00DF5455" w:rsidTr="000E3D4A">
        <w:trPr>
          <w:cantSplit/>
          <w:trHeight w:val="20"/>
          <w:tblHeader/>
        </w:trPr>
        <w:tc>
          <w:tcPr>
            <w:tcW w:w="4503" w:type="dxa"/>
            <w:shd w:val="clear" w:color="auto" w:fill="BFBFBF"/>
            <w:vAlign w:val="center"/>
          </w:tcPr>
          <w:p w:rsidR="00566502" w:rsidRPr="00DF5455" w:rsidRDefault="00566502" w:rsidP="00F81C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столбцов</w:t>
            </w:r>
          </w:p>
        </w:tc>
        <w:tc>
          <w:tcPr>
            <w:tcW w:w="3685" w:type="dxa"/>
            <w:shd w:val="clear" w:color="auto" w:fill="BFBFBF"/>
            <w:vAlign w:val="center"/>
          </w:tcPr>
          <w:p w:rsidR="00566502" w:rsidRPr="00DF5455" w:rsidRDefault="00566502" w:rsidP="00F81C9B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поля в БД</w:t>
            </w:r>
          </w:p>
        </w:tc>
      </w:tr>
      <w:tr w:rsidR="002307E5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0E3D4A" w:rsidRDefault="002307E5" w:rsidP="001B7471">
            <w:pPr>
              <w:tabs>
                <w:tab w:val="left" w:pos="1560"/>
              </w:tabs>
              <w:jc w:val="both"/>
            </w:pPr>
            <w:proofErr w:type="spellStart"/>
            <w:r>
              <w:t>КПУ_К.Общ</w:t>
            </w:r>
            <w:proofErr w:type="spellEnd"/>
            <w:r>
              <w:t>;</w:t>
            </w:r>
          </w:p>
        </w:tc>
        <w:tc>
          <w:tcPr>
            <w:tcW w:w="3685" w:type="dxa"/>
            <w:vAlign w:val="center"/>
          </w:tcPr>
          <w:p w:rsidR="002307E5" w:rsidRPr="001B7471" w:rsidRDefault="002307E5" w:rsidP="000466C6">
            <w:pPr>
              <w:tabs>
                <w:tab w:val="left" w:pos="1560"/>
              </w:tabs>
              <w:jc w:val="both"/>
            </w:pPr>
            <w:proofErr w:type="spellStart"/>
            <w:r w:rsidRPr="001B7471">
              <w:t>Affair.</w:t>
            </w:r>
            <w:r>
              <w:t>SQ</w:t>
            </w:r>
            <w:r w:rsidRPr="001B7471">
              <w:t>O</w:t>
            </w:r>
            <w:proofErr w:type="spellEnd"/>
          </w:p>
        </w:tc>
      </w:tr>
      <w:tr w:rsidR="002307E5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2307E5" w:rsidRPr="00DF5455" w:rsidRDefault="002307E5" w:rsidP="00F87710">
            <w:pPr>
              <w:tabs>
                <w:tab w:val="left" w:pos="1560"/>
              </w:tabs>
              <w:jc w:val="both"/>
            </w:pPr>
            <w:proofErr w:type="spellStart"/>
            <w:r>
              <w:t>КПУ_К.</w:t>
            </w:r>
            <w:proofErr w:type="gramStart"/>
            <w:r>
              <w:t>Общ</w:t>
            </w:r>
            <w:proofErr w:type="spellEnd"/>
            <w:r>
              <w:t xml:space="preserve"> (б</w:t>
            </w:r>
            <w:proofErr w:type="gramEnd"/>
            <w:r>
              <w:t>/л);</w:t>
            </w:r>
          </w:p>
        </w:tc>
        <w:tc>
          <w:tcPr>
            <w:tcW w:w="3685" w:type="dxa"/>
            <w:vAlign w:val="center"/>
          </w:tcPr>
          <w:p w:rsidR="002307E5" w:rsidRPr="002307E5" w:rsidRDefault="002307E5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>
              <w:t>SQ</w:t>
            </w:r>
            <w:r>
              <w:rPr>
                <w:lang w:val="en-US"/>
              </w:rPr>
              <w:t>B</w:t>
            </w:r>
          </w:p>
        </w:tc>
      </w:tr>
      <w:tr w:rsidR="002307E5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2307E5" w:rsidRPr="00DF5455" w:rsidRDefault="002307E5" w:rsidP="00F87710">
            <w:pPr>
              <w:tabs>
                <w:tab w:val="left" w:pos="1560"/>
              </w:tabs>
              <w:jc w:val="both"/>
            </w:pPr>
            <w:r>
              <w:t>КПУ_К. жил;</w:t>
            </w:r>
          </w:p>
        </w:tc>
        <w:tc>
          <w:tcPr>
            <w:tcW w:w="3685" w:type="dxa"/>
            <w:vAlign w:val="center"/>
          </w:tcPr>
          <w:p w:rsidR="002307E5" w:rsidRDefault="002307E5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Apartment.Living</w:t>
            </w:r>
            <w:proofErr w:type="spellEnd"/>
            <w:r>
              <w:rPr>
                <w:lang w:val="en-US"/>
              </w:rPr>
              <w:t xml:space="preserve"> SPACE</w:t>
            </w:r>
          </w:p>
        </w:tc>
      </w:tr>
      <w:tr w:rsidR="00566502" w:rsidRPr="00DF5455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proofErr w:type="spellStart"/>
            <w:r w:rsidRPr="00DF5455">
              <w:t>К</w:t>
            </w:r>
            <w:r>
              <w:t>ПУ</w:t>
            </w:r>
            <w:r w:rsidRPr="00DF5455">
              <w:t>_Общ</w:t>
            </w:r>
            <w:proofErr w:type="spellEnd"/>
          </w:p>
        </w:tc>
        <w:tc>
          <w:tcPr>
            <w:tcW w:w="3685" w:type="dxa"/>
            <w:vAlign w:val="center"/>
          </w:tcPr>
          <w:p w:rsidR="00566502" w:rsidRPr="00566502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>
              <w:t>SQ</w:t>
            </w:r>
            <w:r w:rsidRPr="006F0689">
              <w:t>Z</w:t>
            </w:r>
          </w:p>
        </w:tc>
      </w:tr>
      <w:tr w:rsidR="00566502" w:rsidRPr="006F0689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0466C6">
            <w:pPr>
              <w:tabs>
                <w:tab w:val="left" w:pos="1560"/>
              </w:tabs>
              <w:jc w:val="both"/>
            </w:pPr>
            <w:proofErr w:type="spellStart"/>
            <w:r w:rsidRPr="006F0689">
              <w:t>К</w:t>
            </w:r>
            <w:r>
              <w:t>ПУ</w:t>
            </w:r>
            <w:r w:rsidRPr="006F0689">
              <w:t>_Об</w:t>
            </w:r>
            <w:proofErr w:type="gramStart"/>
            <w:r w:rsidRPr="006F0689">
              <w:t>щ</w:t>
            </w:r>
            <w:proofErr w:type="spellEnd"/>
            <w:r w:rsidRPr="006F0689">
              <w:t>(</w:t>
            </w:r>
            <w:proofErr w:type="gramEnd"/>
            <w:r w:rsidRPr="006F0689">
              <w:t>б/л)</w:t>
            </w:r>
          </w:p>
        </w:tc>
        <w:tc>
          <w:tcPr>
            <w:tcW w:w="3685" w:type="dxa"/>
            <w:vAlign w:val="center"/>
          </w:tcPr>
          <w:p w:rsidR="00566502" w:rsidRPr="00566502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L</w:t>
            </w:r>
          </w:p>
        </w:tc>
      </w:tr>
      <w:tr w:rsidR="00566502" w:rsidRPr="006F0689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2307E5" w:rsidP="00F87710">
            <w:pPr>
              <w:tabs>
                <w:tab w:val="left" w:pos="1560"/>
              </w:tabs>
              <w:jc w:val="both"/>
            </w:pPr>
            <w:proofErr w:type="spellStart"/>
            <w:r>
              <w:t>КПУ</w:t>
            </w:r>
            <w:proofErr w:type="gramStart"/>
            <w:r>
              <w:t>.ж</w:t>
            </w:r>
            <w:proofErr w:type="gramEnd"/>
            <w:r>
              <w:t>ил</w:t>
            </w:r>
            <w:proofErr w:type="spellEnd"/>
            <w:r>
              <w:t xml:space="preserve"> </w:t>
            </w:r>
            <w:r w:rsidR="00566502">
              <w:t>.</w:t>
            </w:r>
          </w:p>
        </w:tc>
        <w:tc>
          <w:tcPr>
            <w:tcW w:w="3685" w:type="dxa"/>
            <w:vAlign w:val="center"/>
          </w:tcPr>
          <w:p w:rsidR="00566502" w:rsidRPr="006F0689" w:rsidRDefault="00566502" w:rsidP="00DE6301">
            <w:pPr>
              <w:tabs>
                <w:tab w:val="left" w:pos="1560"/>
              </w:tabs>
              <w:jc w:val="both"/>
            </w:pPr>
            <w:r>
              <w:rPr>
                <w:lang w:val="en-US"/>
              </w:rPr>
              <w:t>Affair.</w:t>
            </w:r>
            <w:r w:rsidRPr="006F0689">
              <w:t>SQ</w:t>
            </w:r>
            <w:r>
              <w:rPr>
                <w:lang w:val="en-US"/>
              </w:rPr>
              <w:t>I</w:t>
            </w:r>
          </w:p>
        </w:tc>
      </w:tr>
      <w:tr w:rsidR="00566502" w:rsidRPr="00566502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r>
              <w:t>Общая</w:t>
            </w:r>
          </w:p>
        </w:tc>
        <w:tc>
          <w:tcPr>
            <w:tcW w:w="3685" w:type="dxa"/>
          </w:tcPr>
          <w:p w:rsidR="00566502" w:rsidRPr="00023AF3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Orders.Total</w:t>
            </w:r>
            <w:r w:rsidRPr="00BF2B8A">
              <w:rPr>
                <w:lang w:val="en-US"/>
              </w:rPr>
              <w:t>_</w:t>
            </w:r>
            <w:r>
              <w:rPr>
                <w:lang w:val="en-US"/>
              </w:rPr>
              <w:t>Space</w:t>
            </w:r>
            <w:proofErr w:type="spellEnd"/>
          </w:p>
        </w:tc>
      </w:tr>
      <w:tr w:rsidR="00566502" w:rsidRPr="00566502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r>
              <w:t>Общая (б/л)</w:t>
            </w:r>
          </w:p>
        </w:tc>
        <w:tc>
          <w:tcPr>
            <w:tcW w:w="3685" w:type="dxa"/>
          </w:tcPr>
          <w:p w:rsidR="000E3D4A" w:rsidRDefault="00566502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Orders</w:t>
            </w:r>
            <w:proofErr w:type="gramStart"/>
            <w:r>
              <w:rPr>
                <w:lang w:val="en-US"/>
              </w:rPr>
              <w:t>..</w:t>
            </w:r>
            <w:proofErr w:type="spellStart"/>
            <w:proofErr w:type="gramEnd"/>
            <w:r w:rsidRPr="00DF5455">
              <w:rPr>
                <w:lang w:val="en-US"/>
              </w:rPr>
              <w:t>Total_space</w:t>
            </w:r>
            <w:r>
              <w:rPr>
                <w:lang w:val="en-US"/>
              </w:rPr>
              <w:t>_</w:t>
            </w:r>
            <w:r w:rsidRPr="00DF5455">
              <w:rPr>
                <w:lang w:val="en-US"/>
              </w:rPr>
              <w:t>wo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66502" w:rsidRPr="00566502" w:rsidTr="000E3D4A">
        <w:trPr>
          <w:cantSplit/>
          <w:trHeight w:val="20"/>
        </w:trPr>
        <w:tc>
          <w:tcPr>
            <w:tcW w:w="4503" w:type="dxa"/>
            <w:vAlign w:val="center"/>
          </w:tcPr>
          <w:p w:rsidR="00566502" w:rsidRPr="006F0689" w:rsidRDefault="00566502" w:rsidP="00F87710">
            <w:pPr>
              <w:tabs>
                <w:tab w:val="left" w:pos="1560"/>
              </w:tabs>
              <w:jc w:val="both"/>
            </w:pPr>
            <w:r>
              <w:t>Жилая</w:t>
            </w:r>
          </w:p>
        </w:tc>
        <w:tc>
          <w:tcPr>
            <w:tcW w:w="3685" w:type="dxa"/>
            <w:vAlign w:val="center"/>
          </w:tcPr>
          <w:p w:rsidR="00566502" w:rsidRPr="00566502" w:rsidRDefault="00566502" w:rsidP="000466C6">
            <w:pPr>
              <w:tabs>
                <w:tab w:val="left" w:pos="15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Orders.</w:t>
            </w:r>
            <w:r w:rsidRPr="00566502">
              <w:t>LIVING_SPACE</w:t>
            </w:r>
          </w:p>
        </w:tc>
      </w:tr>
    </w:tbl>
    <w:p w:rsidR="00F81C9B" w:rsidRPr="00566502" w:rsidRDefault="00F81C9B" w:rsidP="00BE7879">
      <w:pPr>
        <w:rPr>
          <w:lang w:val="en-US"/>
        </w:rPr>
      </w:pPr>
    </w:p>
    <w:sectPr w:rsidR="00F81C9B" w:rsidRPr="00566502" w:rsidSect="004D6C8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521" w:rsidRDefault="00E54521" w:rsidP="004D6C83">
      <w:r>
        <w:separator/>
      </w:r>
    </w:p>
  </w:endnote>
  <w:endnote w:type="continuationSeparator" w:id="0">
    <w:p w:rsidR="00E54521" w:rsidRDefault="00E54521" w:rsidP="004D6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F4D" w:rsidRDefault="005D5B03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5A9D">
      <w:rPr>
        <w:noProof/>
      </w:rPr>
      <w:t>12</w:t>
    </w:r>
    <w:r>
      <w:fldChar w:fldCharType="end"/>
    </w:r>
  </w:p>
  <w:p w:rsidR="00431F4D" w:rsidRDefault="00431F4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F4D" w:rsidRPr="00C25FDA" w:rsidRDefault="00431F4D" w:rsidP="004D6C83">
    <w:pPr>
      <w:pStyle w:val="a5"/>
      <w:jc w:val="center"/>
      <w:rPr>
        <w:b/>
      </w:rPr>
    </w:pPr>
    <w:proofErr w:type="spellStart"/>
    <w:r w:rsidRPr="00C25FDA">
      <w:rPr>
        <w:b/>
        <w:lang w:val="en-US"/>
      </w:rPr>
      <w:t>Москва</w:t>
    </w:r>
    <w:proofErr w:type="spellEnd"/>
    <w:r w:rsidRPr="00C25FDA">
      <w:rPr>
        <w:b/>
        <w:lang w:val="en-US"/>
      </w:rPr>
      <w:t xml:space="preserve"> </w:t>
    </w:r>
    <w:r w:rsidRPr="00C25FDA">
      <w:rPr>
        <w:b/>
      </w:rPr>
      <w:t>201</w:t>
    </w:r>
    <w:r>
      <w:rPr>
        <w:b/>
      </w:rPr>
      <w:t>4</w:t>
    </w:r>
    <w:r w:rsidRPr="00C25FDA">
      <w:rPr>
        <w:b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521" w:rsidRDefault="00E54521" w:rsidP="004D6C83">
      <w:r>
        <w:separator/>
      </w:r>
    </w:p>
  </w:footnote>
  <w:footnote w:type="continuationSeparator" w:id="0">
    <w:p w:rsidR="00E54521" w:rsidRDefault="00E54521" w:rsidP="004D6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09CC50D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892439E"/>
    <w:multiLevelType w:val="hybridMultilevel"/>
    <w:tmpl w:val="0B3A1076"/>
    <w:lvl w:ilvl="0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2C700678"/>
    <w:multiLevelType w:val="hybridMultilevel"/>
    <w:tmpl w:val="AEB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B1F6C"/>
    <w:multiLevelType w:val="hybridMultilevel"/>
    <w:tmpl w:val="58ECCD2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3E07341"/>
    <w:multiLevelType w:val="hybridMultilevel"/>
    <w:tmpl w:val="C0F6495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5E5767A3"/>
    <w:multiLevelType w:val="hybridMultilevel"/>
    <w:tmpl w:val="2ED4FA2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61250C06"/>
    <w:multiLevelType w:val="hybridMultilevel"/>
    <w:tmpl w:val="EF12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12925"/>
    <w:multiLevelType w:val="hybridMultilevel"/>
    <w:tmpl w:val="685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B3FEA"/>
    <w:multiLevelType w:val="hybridMultilevel"/>
    <w:tmpl w:val="4E90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72770"/>
    <w:multiLevelType w:val="hybridMultilevel"/>
    <w:tmpl w:val="4860DC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760B689B"/>
    <w:multiLevelType w:val="hybridMultilevel"/>
    <w:tmpl w:val="A9469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B59652E"/>
    <w:multiLevelType w:val="hybridMultilevel"/>
    <w:tmpl w:val="CD1C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E2BD1"/>
    <w:multiLevelType w:val="hybridMultilevel"/>
    <w:tmpl w:val="5CD84F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C83"/>
    <w:rsid w:val="000108DE"/>
    <w:rsid w:val="00031BCE"/>
    <w:rsid w:val="0004174B"/>
    <w:rsid w:val="000466C6"/>
    <w:rsid w:val="00054E7E"/>
    <w:rsid w:val="00074943"/>
    <w:rsid w:val="00076BBD"/>
    <w:rsid w:val="000A759C"/>
    <w:rsid w:val="000B126D"/>
    <w:rsid w:val="000B130F"/>
    <w:rsid w:val="000B2D71"/>
    <w:rsid w:val="000C409C"/>
    <w:rsid w:val="000E031D"/>
    <w:rsid w:val="000E3B16"/>
    <w:rsid w:val="000E3D4A"/>
    <w:rsid w:val="000F2F56"/>
    <w:rsid w:val="00100D7B"/>
    <w:rsid w:val="001043F5"/>
    <w:rsid w:val="0012620B"/>
    <w:rsid w:val="001274E4"/>
    <w:rsid w:val="0013189F"/>
    <w:rsid w:val="00134851"/>
    <w:rsid w:val="001378A6"/>
    <w:rsid w:val="001435B6"/>
    <w:rsid w:val="00147C5D"/>
    <w:rsid w:val="001516C4"/>
    <w:rsid w:val="00184BC5"/>
    <w:rsid w:val="00194DA3"/>
    <w:rsid w:val="001A2F1F"/>
    <w:rsid w:val="001A3F9D"/>
    <w:rsid w:val="001A73B5"/>
    <w:rsid w:val="001B7471"/>
    <w:rsid w:val="001B7F67"/>
    <w:rsid w:val="001C257A"/>
    <w:rsid w:val="001C5205"/>
    <w:rsid w:val="001C5448"/>
    <w:rsid w:val="001F6542"/>
    <w:rsid w:val="00221FBD"/>
    <w:rsid w:val="002307E5"/>
    <w:rsid w:val="00230C8B"/>
    <w:rsid w:val="00232CD1"/>
    <w:rsid w:val="002462D0"/>
    <w:rsid w:val="0025227E"/>
    <w:rsid w:val="00263896"/>
    <w:rsid w:val="00264631"/>
    <w:rsid w:val="00283C1D"/>
    <w:rsid w:val="00295CE9"/>
    <w:rsid w:val="002A1E22"/>
    <w:rsid w:val="002C62EE"/>
    <w:rsid w:val="002D741C"/>
    <w:rsid w:val="002E4C4B"/>
    <w:rsid w:val="002E5F95"/>
    <w:rsid w:val="002E7660"/>
    <w:rsid w:val="002F5920"/>
    <w:rsid w:val="0032235C"/>
    <w:rsid w:val="00333800"/>
    <w:rsid w:val="00333E50"/>
    <w:rsid w:val="0033591F"/>
    <w:rsid w:val="0033693D"/>
    <w:rsid w:val="003477ED"/>
    <w:rsid w:val="00355A02"/>
    <w:rsid w:val="003700E6"/>
    <w:rsid w:val="00377590"/>
    <w:rsid w:val="00377E0D"/>
    <w:rsid w:val="003853BA"/>
    <w:rsid w:val="00390ADA"/>
    <w:rsid w:val="003C7238"/>
    <w:rsid w:val="003E158F"/>
    <w:rsid w:val="003E7717"/>
    <w:rsid w:val="003F1BDF"/>
    <w:rsid w:val="003F6D7A"/>
    <w:rsid w:val="004008AD"/>
    <w:rsid w:val="00411D33"/>
    <w:rsid w:val="00412D73"/>
    <w:rsid w:val="00426F82"/>
    <w:rsid w:val="00431F4D"/>
    <w:rsid w:val="004452CA"/>
    <w:rsid w:val="004472F2"/>
    <w:rsid w:val="004514A9"/>
    <w:rsid w:val="00470E48"/>
    <w:rsid w:val="004749D7"/>
    <w:rsid w:val="00490142"/>
    <w:rsid w:val="004C2C9D"/>
    <w:rsid w:val="004D03B4"/>
    <w:rsid w:val="004D45E6"/>
    <w:rsid w:val="004D6C83"/>
    <w:rsid w:val="00514E6A"/>
    <w:rsid w:val="0052003B"/>
    <w:rsid w:val="00521114"/>
    <w:rsid w:val="00533227"/>
    <w:rsid w:val="00535EFB"/>
    <w:rsid w:val="00540510"/>
    <w:rsid w:val="0054273A"/>
    <w:rsid w:val="00564682"/>
    <w:rsid w:val="00566502"/>
    <w:rsid w:val="005930E4"/>
    <w:rsid w:val="005A3D92"/>
    <w:rsid w:val="005B41AB"/>
    <w:rsid w:val="005B66E2"/>
    <w:rsid w:val="005B73C0"/>
    <w:rsid w:val="005C6B6C"/>
    <w:rsid w:val="005D5B03"/>
    <w:rsid w:val="005D79E6"/>
    <w:rsid w:val="005E67E8"/>
    <w:rsid w:val="005E741F"/>
    <w:rsid w:val="00616B20"/>
    <w:rsid w:val="00617CCB"/>
    <w:rsid w:val="00625463"/>
    <w:rsid w:val="00640173"/>
    <w:rsid w:val="00647DD0"/>
    <w:rsid w:val="00660EDC"/>
    <w:rsid w:val="0067739E"/>
    <w:rsid w:val="00684955"/>
    <w:rsid w:val="00685DEA"/>
    <w:rsid w:val="00685FDF"/>
    <w:rsid w:val="006920DA"/>
    <w:rsid w:val="006C3795"/>
    <w:rsid w:val="006D7DC6"/>
    <w:rsid w:val="006F0689"/>
    <w:rsid w:val="006F287F"/>
    <w:rsid w:val="006F396C"/>
    <w:rsid w:val="006F5C73"/>
    <w:rsid w:val="006F5F45"/>
    <w:rsid w:val="00700B3A"/>
    <w:rsid w:val="00706F43"/>
    <w:rsid w:val="00711353"/>
    <w:rsid w:val="00713BF0"/>
    <w:rsid w:val="00716919"/>
    <w:rsid w:val="0073216A"/>
    <w:rsid w:val="007331C7"/>
    <w:rsid w:val="00736E34"/>
    <w:rsid w:val="00773993"/>
    <w:rsid w:val="007773EF"/>
    <w:rsid w:val="0079218D"/>
    <w:rsid w:val="007A2BEA"/>
    <w:rsid w:val="007A649C"/>
    <w:rsid w:val="007B5610"/>
    <w:rsid w:val="007C1876"/>
    <w:rsid w:val="007C3A9A"/>
    <w:rsid w:val="007C579B"/>
    <w:rsid w:val="007E2B4E"/>
    <w:rsid w:val="007E7A9A"/>
    <w:rsid w:val="007F5B8C"/>
    <w:rsid w:val="00800590"/>
    <w:rsid w:val="008135CE"/>
    <w:rsid w:val="008234C6"/>
    <w:rsid w:val="008338AF"/>
    <w:rsid w:val="00836A20"/>
    <w:rsid w:val="00837209"/>
    <w:rsid w:val="00840677"/>
    <w:rsid w:val="008529BC"/>
    <w:rsid w:val="0086626D"/>
    <w:rsid w:val="00875A9D"/>
    <w:rsid w:val="00894A43"/>
    <w:rsid w:val="008A6E00"/>
    <w:rsid w:val="008B0B41"/>
    <w:rsid w:val="008C1842"/>
    <w:rsid w:val="008C1EA9"/>
    <w:rsid w:val="008D0FC8"/>
    <w:rsid w:val="008D186B"/>
    <w:rsid w:val="008D5FE0"/>
    <w:rsid w:val="008E6559"/>
    <w:rsid w:val="008F725F"/>
    <w:rsid w:val="009010A5"/>
    <w:rsid w:val="00905666"/>
    <w:rsid w:val="00912409"/>
    <w:rsid w:val="00921E0E"/>
    <w:rsid w:val="00936D35"/>
    <w:rsid w:val="00942A8F"/>
    <w:rsid w:val="009624C0"/>
    <w:rsid w:val="00965EE3"/>
    <w:rsid w:val="0099447F"/>
    <w:rsid w:val="00997FA4"/>
    <w:rsid w:val="009B090A"/>
    <w:rsid w:val="009B4BF8"/>
    <w:rsid w:val="009B55B4"/>
    <w:rsid w:val="009D0292"/>
    <w:rsid w:val="009D089B"/>
    <w:rsid w:val="009D6C9A"/>
    <w:rsid w:val="009E630E"/>
    <w:rsid w:val="009F3619"/>
    <w:rsid w:val="009F5718"/>
    <w:rsid w:val="00A027B3"/>
    <w:rsid w:val="00A26292"/>
    <w:rsid w:val="00A37236"/>
    <w:rsid w:val="00A402B7"/>
    <w:rsid w:val="00A47F10"/>
    <w:rsid w:val="00A5588E"/>
    <w:rsid w:val="00A6621E"/>
    <w:rsid w:val="00A7692D"/>
    <w:rsid w:val="00A918BC"/>
    <w:rsid w:val="00AB50F8"/>
    <w:rsid w:val="00AB60C8"/>
    <w:rsid w:val="00AD2F61"/>
    <w:rsid w:val="00AD69A8"/>
    <w:rsid w:val="00AE47A9"/>
    <w:rsid w:val="00AE491E"/>
    <w:rsid w:val="00AF575B"/>
    <w:rsid w:val="00AF57A2"/>
    <w:rsid w:val="00AF6B33"/>
    <w:rsid w:val="00B02B02"/>
    <w:rsid w:val="00B02B34"/>
    <w:rsid w:val="00B317DE"/>
    <w:rsid w:val="00B3386F"/>
    <w:rsid w:val="00B33DB8"/>
    <w:rsid w:val="00BB006E"/>
    <w:rsid w:val="00BB4FB5"/>
    <w:rsid w:val="00BB7731"/>
    <w:rsid w:val="00BD0AFE"/>
    <w:rsid w:val="00BD249D"/>
    <w:rsid w:val="00BD7244"/>
    <w:rsid w:val="00BE7879"/>
    <w:rsid w:val="00BF0401"/>
    <w:rsid w:val="00BF2B8A"/>
    <w:rsid w:val="00BF5125"/>
    <w:rsid w:val="00C25782"/>
    <w:rsid w:val="00C25FDA"/>
    <w:rsid w:val="00C365E5"/>
    <w:rsid w:val="00C43238"/>
    <w:rsid w:val="00C52952"/>
    <w:rsid w:val="00C64967"/>
    <w:rsid w:val="00C755B9"/>
    <w:rsid w:val="00C77E32"/>
    <w:rsid w:val="00C852EB"/>
    <w:rsid w:val="00C91533"/>
    <w:rsid w:val="00C920E1"/>
    <w:rsid w:val="00C921F9"/>
    <w:rsid w:val="00CA12E4"/>
    <w:rsid w:val="00CA61FF"/>
    <w:rsid w:val="00CB5BE6"/>
    <w:rsid w:val="00CD2423"/>
    <w:rsid w:val="00CD2973"/>
    <w:rsid w:val="00CD6E12"/>
    <w:rsid w:val="00CE0E7B"/>
    <w:rsid w:val="00D16F73"/>
    <w:rsid w:val="00D2453E"/>
    <w:rsid w:val="00D40AE0"/>
    <w:rsid w:val="00D42232"/>
    <w:rsid w:val="00D44C4E"/>
    <w:rsid w:val="00D52B46"/>
    <w:rsid w:val="00D55479"/>
    <w:rsid w:val="00D62753"/>
    <w:rsid w:val="00D6716C"/>
    <w:rsid w:val="00D72B51"/>
    <w:rsid w:val="00D771C0"/>
    <w:rsid w:val="00D94850"/>
    <w:rsid w:val="00DA13CC"/>
    <w:rsid w:val="00DA416B"/>
    <w:rsid w:val="00DB0EA1"/>
    <w:rsid w:val="00DB497A"/>
    <w:rsid w:val="00DC3E0E"/>
    <w:rsid w:val="00DE0BA6"/>
    <w:rsid w:val="00DE5F84"/>
    <w:rsid w:val="00DE6301"/>
    <w:rsid w:val="00DE65C9"/>
    <w:rsid w:val="00DF5455"/>
    <w:rsid w:val="00E17A70"/>
    <w:rsid w:val="00E22885"/>
    <w:rsid w:val="00E27175"/>
    <w:rsid w:val="00E30F0A"/>
    <w:rsid w:val="00E45A73"/>
    <w:rsid w:val="00E50C66"/>
    <w:rsid w:val="00E54521"/>
    <w:rsid w:val="00E65A00"/>
    <w:rsid w:val="00E66835"/>
    <w:rsid w:val="00E961C5"/>
    <w:rsid w:val="00EA5318"/>
    <w:rsid w:val="00EB48C5"/>
    <w:rsid w:val="00EC1608"/>
    <w:rsid w:val="00EE46EC"/>
    <w:rsid w:val="00EE4A99"/>
    <w:rsid w:val="00EF4842"/>
    <w:rsid w:val="00F02301"/>
    <w:rsid w:val="00F02CE1"/>
    <w:rsid w:val="00F57B1D"/>
    <w:rsid w:val="00F81C9B"/>
    <w:rsid w:val="00F84A30"/>
    <w:rsid w:val="00F87710"/>
    <w:rsid w:val="00FA3E52"/>
    <w:rsid w:val="00FA565E"/>
    <w:rsid w:val="00FB2317"/>
    <w:rsid w:val="00FC0E69"/>
    <w:rsid w:val="00FD2969"/>
    <w:rsid w:val="00FD7163"/>
    <w:rsid w:val="00FE28E5"/>
    <w:rsid w:val="00FF2C86"/>
    <w:rsid w:val="00FF33F8"/>
    <w:rsid w:val="00FF378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66C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E741F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E741F"/>
    <w:pPr>
      <w:keepNext/>
      <w:numPr>
        <w:ilvl w:val="1"/>
        <w:numId w:val="2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E741F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BB006E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21E0E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E0E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E0E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E0E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E0E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E741F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5E741F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31">
    <w:name w:val="Стиль3"/>
    <w:basedOn w:val="3"/>
    <w:link w:val="32"/>
    <w:qFormat/>
    <w:rsid w:val="005E741F"/>
    <w:pPr>
      <w:keepLines w:val="0"/>
      <w:spacing w:before="240" w:after="60"/>
    </w:pPr>
    <w:rPr>
      <w:sz w:val="26"/>
      <w:szCs w:val="26"/>
    </w:rPr>
  </w:style>
  <w:style w:type="character" w:customStyle="1" w:styleId="30">
    <w:name w:val="Заголовок 3 Знак"/>
    <w:link w:val="3"/>
    <w:uiPriority w:val="9"/>
    <w:rsid w:val="005E741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32">
    <w:name w:val="Стиль3 Знак"/>
    <w:link w:val="31"/>
    <w:rsid w:val="005E741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41">
    <w:name w:val="Стиль4"/>
    <w:basedOn w:val="4"/>
    <w:link w:val="42"/>
    <w:qFormat/>
    <w:rsid w:val="004D45E6"/>
    <w:pPr>
      <w:keepLines w:val="0"/>
      <w:numPr>
        <w:ilvl w:val="0"/>
        <w:numId w:val="0"/>
      </w:numPr>
      <w:spacing w:before="240" w:after="60"/>
      <w:ind w:left="864" w:hanging="864"/>
    </w:pPr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link w:val="4"/>
    <w:uiPriority w:val="9"/>
    <w:rsid w:val="00BB006E"/>
    <w:rPr>
      <w:rFonts w:ascii="Cambria" w:eastAsia="Times New Roman" w:hAnsi="Cambria"/>
      <w:b/>
      <w:bCs/>
      <w:i/>
      <w:iCs/>
      <w:sz w:val="24"/>
      <w:szCs w:val="24"/>
    </w:rPr>
  </w:style>
  <w:style w:type="character" w:customStyle="1" w:styleId="42">
    <w:name w:val="Стиль4 Знак"/>
    <w:link w:val="41"/>
    <w:rsid w:val="004D45E6"/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33">
    <w:name w:val="Body Text Indent 3"/>
    <w:basedOn w:val="a"/>
    <w:link w:val="34"/>
    <w:rsid w:val="004D6C83"/>
    <w:pPr>
      <w:ind w:left="5954"/>
    </w:pPr>
  </w:style>
  <w:style w:type="character" w:customStyle="1" w:styleId="34">
    <w:name w:val="Основной текст с отступом 3 Знак"/>
    <w:link w:val="33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4D6C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6C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D6C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C66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a7">
    <w:name w:val="caption"/>
    <w:basedOn w:val="a"/>
    <w:next w:val="a"/>
    <w:unhideWhenUsed/>
    <w:qFormat/>
    <w:rsid w:val="00685DEA"/>
    <w:rPr>
      <w:b/>
      <w:bCs/>
      <w:sz w:val="20"/>
      <w:szCs w:val="20"/>
    </w:rPr>
  </w:style>
  <w:style w:type="paragraph" w:styleId="a8">
    <w:name w:val="footnote text"/>
    <w:basedOn w:val="a"/>
    <w:link w:val="a9"/>
    <w:semiHidden/>
    <w:rsid w:val="008338AF"/>
    <w:rPr>
      <w:sz w:val="20"/>
      <w:szCs w:val="20"/>
    </w:rPr>
  </w:style>
  <w:style w:type="character" w:customStyle="1" w:styleId="a9">
    <w:name w:val="Текст сноски Знак"/>
    <w:link w:val="a8"/>
    <w:semiHidden/>
    <w:rsid w:val="008338AF"/>
    <w:rPr>
      <w:rFonts w:ascii="Times New Roman" w:eastAsia="Times New Roman" w:hAnsi="Times New Roman"/>
    </w:rPr>
  </w:style>
  <w:style w:type="character" w:styleId="aa">
    <w:name w:val="footnote reference"/>
    <w:semiHidden/>
    <w:rsid w:val="008338AF"/>
    <w:rPr>
      <w:vertAlign w:val="superscript"/>
    </w:rPr>
  </w:style>
  <w:style w:type="paragraph" w:styleId="ab">
    <w:name w:val="List Paragraph"/>
    <w:basedOn w:val="a"/>
    <w:uiPriority w:val="34"/>
    <w:qFormat/>
    <w:rsid w:val="00564682"/>
    <w:pPr>
      <w:ind w:left="708"/>
    </w:pPr>
  </w:style>
  <w:style w:type="character" w:customStyle="1" w:styleId="50">
    <w:name w:val="Заголовок 5 Знак"/>
    <w:link w:val="5"/>
    <w:uiPriority w:val="9"/>
    <w:rsid w:val="00921E0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921E0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921E0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921E0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921E0E"/>
    <w:rPr>
      <w:rFonts w:ascii="Cambria" w:eastAsia="Times New Roman" w:hAnsi="Cambria"/>
      <w:sz w:val="22"/>
      <w:szCs w:val="22"/>
    </w:rPr>
  </w:style>
  <w:style w:type="paragraph" w:styleId="ac">
    <w:name w:val="TOC Heading"/>
    <w:basedOn w:val="1"/>
    <w:next w:val="a"/>
    <w:uiPriority w:val="39"/>
    <w:semiHidden/>
    <w:unhideWhenUsed/>
    <w:qFormat/>
    <w:rsid w:val="00736E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36E34"/>
    <w:pPr>
      <w:ind w:left="240"/>
    </w:pPr>
  </w:style>
  <w:style w:type="paragraph" w:styleId="35">
    <w:name w:val="toc 3"/>
    <w:basedOn w:val="a"/>
    <w:next w:val="a"/>
    <w:autoRedefine/>
    <w:uiPriority w:val="39"/>
    <w:unhideWhenUsed/>
    <w:rsid w:val="00736E34"/>
    <w:pPr>
      <w:ind w:left="480"/>
    </w:pPr>
  </w:style>
  <w:style w:type="character" w:styleId="ad">
    <w:name w:val="Hyperlink"/>
    <w:uiPriority w:val="99"/>
    <w:unhideWhenUsed/>
    <w:rsid w:val="00736E34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6D35"/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936D35"/>
    <w:rPr>
      <w:rFonts w:ascii="Tahoma" w:eastAsia="Times New Roman" w:hAnsi="Tahoma" w:cs="Tahoma"/>
      <w:sz w:val="16"/>
      <w:szCs w:val="16"/>
    </w:rPr>
  </w:style>
  <w:style w:type="paragraph" w:customStyle="1" w:styleId="12">
    <w:name w:val="Значение строки таблицы 1"/>
    <w:basedOn w:val="a"/>
    <w:link w:val="13"/>
    <w:qFormat/>
    <w:rsid w:val="00CD6E12"/>
    <w:pPr>
      <w:jc w:val="both"/>
    </w:pPr>
    <w:rPr>
      <w:szCs w:val="28"/>
      <w:lang w:val="en-US"/>
    </w:rPr>
  </w:style>
  <w:style w:type="character" w:customStyle="1" w:styleId="13">
    <w:name w:val="Значение строки таблицы 1 Знак"/>
    <w:link w:val="12"/>
    <w:rsid w:val="00CD6E12"/>
    <w:rPr>
      <w:rFonts w:ascii="Times New Roman" w:eastAsia="Times New Roman" w:hAnsi="Times New Roman"/>
      <w:sz w:val="24"/>
      <w:szCs w:val="28"/>
      <w:lang w:val="en-US"/>
    </w:rPr>
  </w:style>
  <w:style w:type="table" w:styleId="af0">
    <w:name w:val="Table Grid"/>
    <w:basedOn w:val="a1"/>
    <w:uiPriority w:val="59"/>
    <w:rsid w:val="00DF5455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074943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07494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074943"/>
    <w:rPr>
      <w:rFonts w:ascii="Times New Roman" w:eastAsia="Times New Roman" w:hAnsi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7494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74943"/>
    <w:rPr>
      <w:b/>
      <w:bCs/>
    </w:rPr>
  </w:style>
  <w:style w:type="paragraph" w:styleId="af6">
    <w:name w:val="Revision"/>
    <w:hidden/>
    <w:uiPriority w:val="99"/>
    <w:semiHidden/>
    <w:rsid w:val="005B41A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AB6D0-34E3-4704-8309-BF39CA72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16257</CharactersWithSpaces>
  <SharedDoc>false</SharedDoc>
  <HLinks>
    <vt:vector size="120" baseType="variant">
      <vt:variant>
        <vt:i4>1310781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_Toc381192680</vt:lpwstr>
      </vt:variant>
      <vt:variant>
        <vt:i4>1769533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_Toc381192679</vt:lpwstr>
      </vt:variant>
      <vt:variant>
        <vt:i4>1769533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_Toc381192678</vt:lpwstr>
      </vt:variant>
      <vt:variant>
        <vt:i4>1769533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_Toc381192677</vt:lpwstr>
      </vt:variant>
      <vt:variant>
        <vt:i4>1769533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_Toc381192676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_Toc381192675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_Toc381192674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_Toc381192673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_Toc381192672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_Toc381192671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_Toc381192670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_Toc381192669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_Toc381192668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_Toc381192667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_Toc381192666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_Toc381192665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_Toc381192664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_Toc381192663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_Toc381192662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_Toc381192661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User</cp:lastModifiedBy>
  <cp:revision>2</cp:revision>
  <cp:lastPrinted>2014-04-01T12:33:00Z</cp:lastPrinted>
  <dcterms:created xsi:type="dcterms:W3CDTF">2014-04-01T12:37:00Z</dcterms:created>
  <dcterms:modified xsi:type="dcterms:W3CDTF">2014-04-01T12:37:00Z</dcterms:modified>
</cp:coreProperties>
</file>